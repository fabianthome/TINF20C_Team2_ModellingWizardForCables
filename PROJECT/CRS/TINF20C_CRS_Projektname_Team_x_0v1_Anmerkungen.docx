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BE1C2" w14:textId="77777777" w:rsidR="00075211" w:rsidRDefault="002673DD">
      <w:pPr>
        <w:pStyle w:val="Caption"/>
        <w:jc w:val="center"/>
        <w:rPr>
          <w:rFonts w:ascii="Calibri" w:hAnsi="Calibri" w:cs="Calibri"/>
          <w:i w:val="0"/>
          <w:iCs w:val="0"/>
          <w:sz w:val="44"/>
          <w:szCs w:val="44"/>
          <w:lang w:val="en-GB"/>
        </w:rPr>
      </w:pPr>
      <w:bookmarkStart w:id="0" w:name="_Hlk522105683"/>
      <w:bookmarkEnd w:id="0"/>
      <w:r>
        <w:rPr>
          <w:rFonts w:ascii="Calibri" w:hAnsi="Calibri" w:cs="Calibri"/>
          <w:b/>
          <w:bCs/>
          <w:i w:val="0"/>
          <w:iCs w:val="0"/>
          <w:sz w:val="56"/>
          <w:szCs w:val="56"/>
          <w:lang w:val="en-GB"/>
        </w:rPr>
        <w:t>Customer Requirements Specification</w:t>
      </w:r>
      <w:r>
        <w:rPr>
          <w:rFonts w:ascii="Calibri" w:hAnsi="Calibri" w:cs="Calibri"/>
          <w:b/>
          <w:bCs/>
          <w:i w:val="0"/>
          <w:iCs w:val="0"/>
          <w:sz w:val="56"/>
          <w:szCs w:val="56"/>
          <w:lang w:val="en-GB"/>
        </w:rPr>
        <w:br/>
      </w:r>
    </w:p>
    <w:p w14:paraId="69B08460" w14:textId="77777777" w:rsidR="00075211" w:rsidRDefault="002673DD">
      <w:pPr>
        <w:pStyle w:val="Caption"/>
        <w:jc w:val="center"/>
        <w:rPr>
          <w:rFonts w:ascii="Calibri" w:hAnsi="Calibri" w:cs="Calibri"/>
          <w:b/>
          <w:bCs/>
          <w:sz w:val="56"/>
          <w:szCs w:val="56"/>
          <w:lang w:val="en-GB"/>
        </w:rPr>
      </w:pPr>
      <w:r>
        <w:rPr>
          <w:rFonts w:ascii="Calibri" w:hAnsi="Calibri" w:cs="Calibri"/>
          <w:b/>
          <w:bCs/>
          <w:sz w:val="44"/>
          <w:szCs w:val="44"/>
          <w:lang w:val="en-GB"/>
        </w:rPr>
        <w:t>(</w:t>
      </w:r>
      <w:proofErr w:type="spellStart"/>
      <w:r>
        <w:rPr>
          <w:rFonts w:ascii="Calibri" w:hAnsi="Calibri" w:cs="Calibri"/>
          <w:b/>
          <w:bCs/>
          <w:sz w:val="44"/>
          <w:szCs w:val="44"/>
          <w:lang w:val="en-GB"/>
        </w:rPr>
        <w:t>Lastenheft</w:t>
      </w:r>
      <w:proofErr w:type="spellEnd"/>
      <w:r>
        <w:rPr>
          <w:rFonts w:ascii="Calibri" w:hAnsi="Calibri" w:cs="Calibri"/>
          <w:b/>
          <w:bCs/>
          <w:sz w:val="44"/>
          <w:szCs w:val="44"/>
          <w:lang w:val="en-GB"/>
        </w:rPr>
        <w:t>)</w:t>
      </w:r>
    </w:p>
    <w:p w14:paraId="33D339DB" w14:textId="77777777" w:rsidR="00075211" w:rsidRDefault="00075211">
      <w:pPr>
        <w:pStyle w:val="Caption"/>
        <w:spacing w:before="240" w:line="360" w:lineRule="auto"/>
        <w:jc w:val="center"/>
        <w:rPr>
          <w:rFonts w:ascii="Calibri" w:hAnsi="Calibri" w:cs="Calibri"/>
          <w:i w:val="0"/>
          <w:iCs w:val="0"/>
          <w:sz w:val="28"/>
          <w:szCs w:val="28"/>
          <w:lang w:val="en-GB"/>
        </w:rPr>
      </w:pPr>
    </w:p>
    <w:p w14:paraId="495F5E60" w14:textId="77777777" w:rsidR="00075211" w:rsidRDefault="002673DD">
      <w:pPr>
        <w:pStyle w:val="Caption"/>
        <w:spacing w:before="240" w:line="360" w:lineRule="auto"/>
        <w:jc w:val="center"/>
        <w:rPr>
          <w:rFonts w:ascii="Calibri" w:hAnsi="Calibri" w:cs="Calibri"/>
          <w:i w:val="0"/>
          <w:iCs w:val="0"/>
          <w:sz w:val="28"/>
          <w:szCs w:val="28"/>
          <w:lang w:val="en-US"/>
        </w:rPr>
      </w:pPr>
      <w:r>
        <w:rPr>
          <w:rFonts w:ascii="Calibri" w:hAnsi="Calibri" w:cs="Calibri"/>
          <w:i w:val="0"/>
          <w:iCs w:val="0"/>
          <w:sz w:val="28"/>
          <w:szCs w:val="28"/>
          <w:lang w:val="en-US"/>
        </w:rPr>
        <w:t xml:space="preserve">(TINF20C, SWE I </w:t>
      </w:r>
      <w:proofErr w:type="spellStart"/>
      <w:r>
        <w:rPr>
          <w:rFonts w:ascii="Calibri" w:hAnsi="Calibri" w:cs="Calibri"/>
          <w:i w:val="0"/>
          <w:iCs w:val="0"/>
          <w:sz w:val="28"/>
          <w:szCs w:val="28"/>
          <w:lang w:val="en-US"/>
        </w:rPr>
        <w:t>Praxisprojekt</w:t>
      </w:r>
      <w:proofErr w:type="spellEnd"/>
      <w:r>
        <w:rPr>
          <w:rFonts w:ascii="Calibri" w:hAnsi="Calibri" w:cs="Calibri"/>
          <w:i w:val="0"/>
          <w:iCs w:val="0"/>
          <w:sz w:val="28"/>
          <w:szCs w:val="28"/>
          <w:lang w:val="en-US"/>
        </w:rPr>
        <w:t xml:space="preserve"> 2021/2021)</w:t>
      </w:r>
    </w:p>
    <w:p w14:paraId="6AB45E37" w14:textId="77777777" w:rsidR="00075211" w:rsidRDefault="00075211">
      <w:pPr>
        <w:pStyle w:val="Caption"/>
        <w:rPr>
          <w:rFonts w:ascii="Calibri" w:hAnsi="Calibri" w:cs="Calibri"/>
          <w:lang w:val="en-US"/>
        </w:rPr>
      </w:pPr>
    </w:p>
    <w:p w14:paraId="248F5FEA" w14:textId="33EA4352" w:rsidR="00075211" w:rsidRPr="00716539" w:rsidRDefault="002673DD">
      <w:pPr>
        <w:pStyle w:val="Caption"/>
        <w:rPr>
          <w:rFonts w:ascii="Calibri" w:hAnsi="Calibri" w:cs="Calibri"/>
          <w:sz w:val="36"/>
          <w:szCs w:val="36"/>
          <w:lang w:val="en-US"/>
        </w:rPr>
      </w:pPr>
      <w:r w:rsidRPr="00716539">
        <w:rPr>
          <w:rFonts w:ascii="Calibri" w:hAnsi="Calibri" w:cs="Calibri"/>
          <w:lang w:val="en-US"/>
        </w:rPr>
        <w:t xml:space="preserve">Project: </w:t>
      </w:r>
      <w:r w:rsidRPr="00716539">
        <w:rPr>
          <w:rFonts w:ascii="Calibri" w:hAnsi="Calibri" w:cs="Calibri"/>
          <w:lang w:val="en-US"/>
        </w:rPr>
        <w:tab/>
      </w:r>
      <w:r w:rsidRPr="00716539">
        <w:rPr>
          <w:rFonts w:ascii="Calibri" w:hAnsi="Calibri" w:cs="Calibri"/>
          <w:lang w:val="en-US"/>
        </w:rPr>
        <w:tab/>
      </w:r>
      <w:r w:rsidR="00F360B0" w:rsidRPr="00716539">
        <w:rPr>
          <w:rFonts w:ascii="Calibri" w:hAnsi="Calibri" w:cs="Calibri"/>
          <w:color w:val="1F4E79" w:themeColor="accent1" w:themeShade="80"/>
          <w:sz w:val="32"/>
          <w:szCs w:val="32"/>
          <w:lang w:val="en-US"/>
        </w:rPr>
        <w:t xml:space="preserve">Modelling Wizard </w:t>
      </w:r>
      <w:r w:rsidR="00716539">
        <w:rPr>
          <w:rFonts w:ascii="Calibri" w:hAnsi="Calibri" w:cs="Calibri"/>
          <w:color w:val="1F4E79" w:themeColor="accent1" w:themeShade="80"/>
          <w:sz w:val="32"/>
          <w:szCs w:val="32"/>
          <w:lang w:val="en-US"/>
        </w:rPr>
        <w:t>for Cable-Models</w:t>
      </w:r>
      <w:r>
        <w:rPr>
          <w:rStyle w:val="Erluterungen"/>
          <w:rFonts w:ascii="Calibri" w:hAnsi="Calibri" w:cs="Calibri"/>
        </w:rPr>
        <w:fldChar w:fldCharType="begin"/>
      </w:r>
      <w:r w:rsidRPr="00716539">
        <w:rPr>
          <w:rStyle w:val="Erluterungen"/>
          <w:rFonts w:ascii="Calibri" w:hAnsi="Calibri" w:cs="Calibri"/>
          <w:lang w:val="en-US"/>
        </w:rPr>
        <w:instrText xml:space="preserve"> ASK "Hier den Namen des Projektes eingeben." MERGEFORMAT \d </w:instrText>
      </w:r>
      <w:r>
        <w:rPr>
          <w:rStyle w:val="Erluterungen"/>
          <w:rFonts w:ascii="Calibri" w:hAnsi="Calibri" w:cs="Calibri"/>
        </w:rPr>
        <w:fldChar w:fldCharType="end"/>
      </w:r>
      <w:bookmarkStart w:id="1" w:name="WWSetBkmk1"/>
      <w:bookmarkEnd w:id="1"/>
      <w:r>
        <w:rPr>
          <w:rStyle w:val="Erluterungen"/>
          <w:rFonts w:ascii="Calibri" w:hAnsi="Calibri" w:cs="Calibri"/>
        </w:rPr>
        <w:fldChar w:fldCharType="begin"/>
      </w:r>
      <w:r w:rsidRPr="00716539">
        <w:rPr>
          <w:rStyle w:val="Erluterungen"/>
          <w:rFonts w:ascii="Calibri" w:hAnsi="Calibri" w:cs="Calibri"/>
          <w:lang w:val="en-US"/>
        </w:rPr>
        <w:instrText xml:space="preserve"> FILLIN "Hier den Namen des Projektes eingeben!"</w:instrText>
      </w:r>
      <w:r>
        <w:rPr>
          <w:rStyle w:val="Erluterungen"/>
          <w:rFonts w:ascii="Calibri" w:hAnsi="Calibri" w:cs="Calibri"/>
        </w:rPr>
        <w:fldChar w:fldCharType="end"/>
      </w:r>
      <w:r>
        <w:rPr>
          <w:rStyle w:val="Erluterungen"/>
          <w:rFonts w:ascii="Calibri" w:hAnsi="Calibri" w:cs="Calibri"/>
        </w:rPr>
        <w:fldChar w:fldCharType="begin"/>
      </w:r>
      <w:r w:rsidRPr="00716539">
        <w:rPr>
          <w:rStyle w:val="Erluterungen"/>
          <w:rFonts w:ascii="Calibri" w:hAnsi="Calibri" w:cs="Calibri"/>
          <w:lang w:val="en-US"/>
        </w:rPr>
        <w:instrText xml:space="preserve"> ASK "Hier den Namen des Projektes eingeben!" Hier den Namen des Projektes eingeben. \d </w:instrText>
      </w:r>
      <w:r>
        <w:rPr>
          <w:rStyle w:val="Erluterungen"/>
          <w:rFonts w:ascii="Calibri" w:hAnsi="Calibri" w:cs="Calibri"/>
        </w:rPr>
        <w:fldChar w:fldCharType="end"/>
      </w:r>
      <w:bookmarkStart w:id="2" w:name="WWSetBkmk2"/>
      <w:bookmarkEnd w:id="2"/>
    </w:p>
    <w:p w14:paraId="2B5F581F" w14:textId="77777777" w:rsidR="00075211" w:rsidRPr="00716539" w:rsidRDefault="00075211">
      <w:pPr>
        <w:pStyle w:val="Caption"/>
        <w:rPr>
          <w:rFonts w:ascii="Calibri" w:hAnsi="Calibri" w:cs="Calibri"/>
          <w:sz w:val="36"/>
          <w:szCs w:val="36"/>
          <w:lang w:val="en-US"/>
        </w:rPr>
      </w:pPr>
    </w:p>
    <w:p w14:paraId="03C45503" w14:textId="77777777" w:rsidR="00075211" w:rsidRPr="00716539" w:rsidRDefault="00075211">
      <w:pPr>
        <w:pStyle w:val="Caption"/>
        <w:rPr>
          <w:rFonts w:ascii="Calibri" w:hAnsi="Calibri" w:cs="Calibri"/>
          <w:sz w:val="36"/>
          <w:szCs w:val="36"/>
          <w:lang w:val="en-US"/>
        </w:rPr>
      </w:pPr>
    </w:p>
    <w:p w14:paraId="1DFE0CF6" w14:textId="77777777" w:rsidR="00075211" w:rsidRDefault="002673DD">
      <w:pPr>
        <w:pStyle w:val="Caption"/>
        <w:spacing w:before="0" w:after="0" w:line="276" w:lineRule="auto"/>
        <w:rPr>
          <w:rStyle w:val="Erluterungen"/>
          <w:rFonts w:ascii="Calibri" w:hAnsi="Calibri" w:cs="Calibri"/>
          <w:color w:val="000000"/>
          <w:szCs w:val="24"/>
        </w:rPr>
      </w:pPr>
      <w:r>
        <w:rPr>
          <w:rFonts w:ascii="Calibri" w:hAnsi="Calibri" w:cs="Calibri"/>
          <w:sz w:val="36"/>
          <w:szCs w:val="36"/>
        </w:rPr>
        <w:t>Customer:</w:t>
      </w:r>
      <w:r>
        <w:rPr>
          <w:rFonts w:ascii="Calibri" w:hAnsi="Calibri" w:cs="Calibri"/>
        </w:rPr>
        <w:t xml:space="preserve"> </w:t>
      </w:r>
      <w:r>
        <w:rPr>
          <w:rFonts w:ascii="Calibri" w:hAnsi="Calibri" w:cs="Calibri"/>
        </w:rPr>
        <w:tab/>
      </w:r>
      <w:r>
        <w:rPr>
          <w:rFonts w:ascii="Calibri" w:hAnsi="Calibri" w:cs="Calibri"/>
          <w:color w:val="000000" w:themeColor="text1"/>
        </w:rPr>
        <w:t xml:space="preserve">Rentschler &amp; Holder </w:t>
      </w:r>
    </w:p>
    <w:p w14:paraId="36440E09" w14:textId="77777777" w:rsidR="00075211" w:rsidRDefault="002673DD">
      <w:pPr>
        <w:pStyle w:val="Caption"/>
        <w:spacing w:before="0" w:after="0" w:line="276" w:lineRule="auto"/>
        <w:rPr>
          <w:rStyle w:val="Erluterungen"/>
          <w:rFonts w:ascii="Calibri" w:hAnsi="Calibri" w:cs="Calibri"/>
          <w:color w:val="000000"/>
          <w:sz w:val="22"/>
          <w:szCs w:val="18"/>
        </w:rPr>
      </w:pPr>
      <w:r>
        <w:rPr>
          <w:rStyle w:val="Erluterungen"/>
          <w:rFonts w:ascii="Calibri" w:hAnsi="Calibri" w:cs="Calibri"/>
          <w:color w:val="000000" w:themeColor="text1"/>
          <w:sz w:val="22"/>
          <w:szCs w:val="18"/>
        </w:rPr>
        <w:tab/>
      </w:r>
      <w:r>
        <w:rPr>
          <w:rStyle w:val="Erluterungen"/>
          <w:rFonts w:ascii="Calibri" w:hAnsi="Calibri" w:cs="Calibri"/>
          <w:color w:val="000000" w:themeColor="text1"/>
          <w:sz w:val="22"/>
          <w:szCs w:val="18"/>
        </w:rPr>
        <w:tab/>
      </w:r>
      <w:r>
        <w:rPr>
          <w:rStyle w:val="Erluterungen"/>
          <w:rFonts w:ascii="Calibri" w:hAnsi="Calibri" w:cs="Calibri"/>
          <w:color w:val="000000" w:themeColor="text1"/>
          <w:sz w:val="22"/>
          <w:szCs w:val="18"/>
        </w:rPr>
        <w:tab/>
        <w:t>Rotebühlplatz 41</w:t>
      </w:r>
    </w:p>
    <w:p w14:paraId="6BDB52D9" w14:textId="77777777" w:rsidR="00075211" w:rsidRPr="006C038D" w:rsidRDefault="002673DD">
      <w:pPr>
        <w:pStyle w:val="Caption"/>
        <w:spacing w:before="0" w:after="0" w:line="276" w:lineRule="auto"/>
        <w:rPr>
          <w:rStyle w:val="Erluterungen"/>
          <w:rFonts w:ascii="Calibri" w:hAnsi="Calibri" w:cs="Calibri"/>
          <w:color w:val="000000"/>
          <w:sz w:val="22"/>
          <w:szCs w:val="18"/>
        </w:rPr>
      </w:pPr>
      <w:r>
        <w:rPr>
          <w:rStyle w:val="Erluterungen"/>
          <w:rFonts w:ascii="Calibri" w:hAnsi="Calibri" w:cs="Calibri"/>
          <w:color w:val="000000" w:themeColor="text1"/>
          <w:sz w:val="22"/>
          <w:szCs w:val="18"/>
        </w:rPr>
        <w:tab/>
      </w:r>
      <w:r>
        <w:rPr>
          <w:rStyle w:val="Erluterungen"/>
          <w:rFonts w:ascii="Calibri" w:hAnsi="Calibri" w:cs="Calibri"/>
          <w:color w:val="000000" w:themeColor="text1"/>
          <w:sz w:val="22"/>
          <w:szCs w:val="18"/>
        </w:rPr>
        <w:tab/>
      </w:r>
      <w:r>
        <w:rPr>
          <w:rStyle w:val="Erluterungen"/>
          <w:rFonts w:ascii="Calibri" w:hAnsi="Calibri" w:cs="Calibri"/>
          <w:color w:val="000000" w:themeColor="text1"/>
          <w:sz w:val="22"/>
          <w:szCs w:val="18"/>
        </w:rPr>
        <w:tab/>
      </w:r>
      <w:r w:rsidRPr="006C038D">
        <w:rPr>
          <w:rStyle w:val="Erluterungen"/>
          <w:rFonts w:ascii="Calibri" w:hAnsi="Calibri" w:cs="Calibri"/>
          <w:color w:val="000000" w:themeColor="text1"/>
          <w:sz w:val="22"/>
          <w:szCs w:val="18"/>
        </w:rPr>
        <w:t>70178 Stuttgart</w:t>
      </w:r>
    </w:p>
    <w:p w14:paraId="58063808" w14:textId="77777777" w:rsidR="00075211" w:rsidRPr="006C038D" w:rsidRDefault="002673DD">
      <w:pPr>
        <w:pStyle w:val="Caption"/>
        <w:spacing w:before="0" w:after="0" w:line="276" w:lineRule="auto"/>
        <w:rPr>
          <w:sz w:val="24"/>
          <w:szCs w:val="24"/>
        </w:rPr>
      </w:pPr>
      <w:r w:rsidRPr="006C038D">
        <w:rPr>
          <w:rStyle w:val="Erluterungen"/>
          <w:rFonts w:ascii="Calibri" w:hAnsi="Calibri" w:cs="Calibri"/>
        </w:rPr>
        <w:tab/>
      </w:r>
      <w:r w:rsidRPr="006C038D">
        <w:rPr>
          <w:rStyle w:val="Erluterungen"/>
          <w:rFonts w:ascii="Calibri" w:hAnsi="Calibri" w:cs="Calibri"/>
        </w:rPr>
        <w:tab/>
      </w:r>
    </w:p>
    <w:p w14:paraId="01A065A6" w14:textId="77777777" w:rsidR="00075211" w:rsidRPr="006C038D" w:rsidRDefault="00075211">
      <w:pPr>
        <w:pStyle w:val="Caption"/>
        <w:spacing w:before="0" w:after="0" w:line="276" w:lineRule="auto"/>
        <w:rPr>
          <w:rFonts w:ascii="Calibri" w:hAnsi="Calibri" w:cs="Calibri"/>
        </w:rPr>
      </w:pPr>
    </w:p>
    <w:p w14:paraId="01684383" w14:textId="18EEF2CB" w:rsidR="00075211" w:rsidRPr="00F360B0" w:rsidRDefault="002673DD" w:rsidP="001940A0">
      <w:pPr>
        <w:pStyle w:val="Caption"/>
        <w:spacing w:before="0" w:after="0" w:line="276" w:lineRule="auto"/>
        <w:ind w:left="1416" w:hanging="1416"/>
        <w:rPr>
          <w:rStyle w:val="Erluterungen"/>
          <w:rFonts w:ascii="Calibri" w:hAnsi="Calibri" w:cs="Calibri"/>
          <w:i/>
          <w:iCs w:val="0"/>
          <w:sz w:val="22"/>
          <w:szCs w:val="18"/>
        </w:rPr>
      </w:pPr>
      <w:proofErr w:type="spellStart"/>
      <w:r w:rsidRPr="00F360B0">
        <w:rPr>
          <w:rFonts w:ascii="Calibri" w:hAnsi="Calibri" w:cs="Calibri"/>
        </w:rPr>
        <w:t>Supplier</w:t>
      </w:r>
      <w:proofErr w:type="spellEnd"/>
      <w:r w:rsidRPr="00F360B0">
        <w:rPr>
          <w:rFonts w:ascii="Calibri" w:hAnsi="Calibri" w:cs="Calibri"/>
        </w:rPr>
        <w:t xml:space="preserve">: </w:t>
      </w:r>
      <w:r w:rsidRPr="00F360B0">
        <w:rPr>
          <w:rFonts w:ascii="Calibri" w:hAnsi="Calibri" w:cs="Calibri"/>
        </w:rPr>
        <w:tab/>
      </w:r>
      <w:r w:rsidRPr="00F360B0">
        <w:rPr>
          <w:rFonts w:ascii="Calibri" w:hAnsi="Calibri" w:cs="Calibri"/>
          <w:i w:val="0"/>
          <w:iCs w:val="0"/>
        </w:rPr>
        <w:t xml:space="preserve">Team </w:t>
      </w:r>
      <w:r w:rsidR="00F360B0" w:rsidRPr="00F360B0">
        <w:rPr>
          <w:rFonts w:ascii="Calibri" w:hAnsi="Calibri" w:cs="Calibri"/>
          <w:i w:val="0"/>
          <w:iCs w:val="0"/>
          <w:color w:val="1F4E79" w:themeColor="accent1" w:themeShade="80"/>
        </w:rPr>
        <w:t>2</w:t>
      </w:r>
      <w:r w:rsidRPr="00F360B0">
        <w:rPr>
          <w:rFonts w:ascii="Calibri" w:hAnsi="Calibri" w:cs="Calibri"/>
          <w:i w:val="0"/>
          <w:iCs w:val="0"/>
          <w:color w:val="1F4E79" w:themeColor="accent1" w:themeShade="80"/>
        </w:rPr>
        <w:t xml:space="preserve"> (</w:t>
      </w:r>
      <w:r w:rsidR="00F360B0" w:rsidRPr="00F360B0">
        <w:rPr>
          <w:rFonts w:ascii="Calibri" w:hAnsi="Calibri" w:cs="Calibri"/>
          <w:i w:val="0"/>
          <w:iCs w:val="0"/>
          <w:color w:val="1F4E79" w:themeColor="accent1" w:themeShade="80"/>
        </w:rPr>
        <w:t>Amtmann Leon</w:t>
      </w:r>
      <w:r w:rsidRPr="00F360B0">
        <w:rPr>
          <w:rFonts w:ascii="Calibri" w:hAnsi="Calibri" w:cs="Calibri"/>
          <w:i w:val="0"/>
          <w:iCs w:val="0"/>
          <w:color w:val="1F4E79" w:themeColor="accent1" w:themeShade="80"/>
        </w:rPr>
        <w:t xml:space="preserve">, </w:t>
      </w:r>
      <w:proofErr w:type="spellStart"/>
      <w:r w:rsidR="00F360B0" w:rsidRPr="00F360B0">
        <w:rPr>
          <w:rFonts w:ascii="Calibri" w:hAnsi="Calibri" w:cs="Calibri"/>
          <w:i w:val="0"/>
          <w:iCs w:val="0"/>
          <w:color w:val="1F4E79" w:themeColor="accent1" w:themeShade="80"/>
        </w:rPr>
        <w:t>Thomé</w:t>
      </w:r>
      <w:proofErr w:type="spellEnd"/>
      <w:r w:rsidR="00F360B0" w:rsidRPr="00F360B0">
        <w:rPr>
          <w:rFonts w:ascii="Calibri" w:hAnsi="Calibri" w:cs="Calibri"/>
          <w:i w:val="0"/>
          <w:iCs w:val="0"/>
          <w:color w:val="1F4E79" w:themeColor="accent1" w:themeShade="80"/>
        </w:rPr>
        <w:t xml:space="preserve"> Fabian</w:t>
      </w:r>
      <w:r w:rsidRPr="00F360B0">
        <w:rPr>
          <w:rFonts w:ascii="Calibri" w:hAnsi="Calibri" w:cs="Calibri"/>
          <w:i w:val="0"/>
          <w:iCs w:val="0"/>
          <w:color w:val="1F4E79" w:themeColor="accent1" w:themeShade="80"/>
        </w:rPr>
        <w:t xml:space="preserve">, </w:t>
      </w:r>
      <w:r w:rsidR="00F360B0" w:rsidRPr="00F360B0">
        <w:rPr>
          <w:rFonts w:ascii="Calibri" w:hAnsi="Calibri" w:cs="Calibri"/>
          <w:i w:val="0"/>
          <w:iCs w:val="0"/>
          <w:color w:val="1F4E79" w:themeColor="accent1" w:themeShade="80"/>
        </w:rPr>
        <w:t>Friedrich Calvin</w:t>
      </w:r>
      <w:r w:rsidRPr="00F360B0">
        <w:rPr>
          <w:rFonts w:ascii="Calibri" w:hAnsi="Calibri" w:cs="Calibri"/>
          <w:i w:val="0"/>
          <w:iCs w:val="0"/>
          <w:color w:val="1F4E79" w:themeColor="accent1" w:themeShade="80"/>
        </w:rPr>
        <w:t xml:space="preserve">, </w:t>
      </w:r>
      <w:r w:rsidR="00F360B0" w:rsidRPr="00F360B0">
        <w:rPr>
          <w:rFonts w:ascii="Calibri" w:hAnsi="Calibri" w:cs="Calibri"/>
          <w:i w:val="0"/>
          <w:iCs w:val="0"/>
          <w:color w:val="1F4E79" w:themeColor="accent1" w:themeShade="80"/>
        </w:rPr>
        <w:t>Rausch</w:t>
      </w:r>
      <w:r w:rsidR="00F360B0">
        <w:rPr>
          <w:rFonts w:ascii="Calibri" w:hAnsi="Calibri" w:cs="Calibri"/>
          <w:i w:val="0"/>
          <w:iCs w:val="0"/>
          <w:color w:val="1F4E79" w:themeColor="accent1" w:themeShade="80"/>
        </w:rPr>
        <w:t xml:space="preserve"> </w:t>
      </w:r>
      <w:r w:rsidR="00F360B0" w:rsidRPr="00F360B0">
        <w:rPr>
          <w:rFonts w:ascii="Calibri" w:hAnsi="Calibri" w:cs="Calibri"/>
          <w:i w:val="0"/>
          <w:iCs w:val="0"/>
          <w:color w:val="1F4E79" w:themeColor="accent1" w:themeShade="80"/>
        </w:rPr>
        <w:t>Thorsten</w:t>
      </w:r>
      <w:r w:rsidRPr="00F360B0">
        <w:rPr>
          <w:rFonts w:ascii="Calibri" w:hAnsi="Calibri" w:cs="Calibri"/>
          <w:i w:val="0"/>
          <w:iCs w:val="0"/>
          <w:color w:val="1F4E79" w:themeColor="accent1" w:themeShade="80"/>
        </w:rPr>
        <w:t>,</w:t>
      </w:r>
      <w:r w:rsidR="00F360B0" w:rsidRPr="00F360B0">
        <w:rPr>
          <w:rFonts w:ascii="Calibri" w:hAnsi="Calibri" w:cs="Calibri"/>
          <w:i w:val="0"/>
          <w:iCs w:val="0"/>
          <w:color w:val="1F4E79" w:themeColor="accent1" w:themeShade="80"/>
        </w:rPr>
        <w:t xml:space="preserve"> </w:t>
      </w:r>
      <w:proofErr w:type="spellStart"/>
      <w:r w:rsidR="00F360B0" w:rsidRPr="00F360B0">
        <w:rPr>
          <w:rFonts w:ascii="Calibri" w:hAnsi="Calibri" w:cs="Calibri"/>
          <w:i w:val="0"/>
          <w:iCs w:val="0"/>
          <w:color w:val="1F4E79" w:themeColor="accent1" w:themeShade="80"/>
        </w:rPr>
        <w:t>Pauer</w:t>
      </w:r>
      <w:proofErr w:type="spellEnd"/>
      <w:r w:rsidR="00F360B0" w:rsidRPr="00F360B0">
        <w:rPr>
          <w:rFonts w:ascii="Calibri" w:hAnsi="Calibri" w:cs="Calibri"/>
          <w:i w:val="0"/>
          <w:iCs w:val="0"/>
          <w:color w:val="1F4E79" w:themeColor="accent1" w:themeShade="80"/>
        </w:rPr>
        <w:t xml:space="preserve"> Kevin, </w:t>
      </w:r>
      <w:proofErr w:type="spellStart"/>
      <w:r w:rsidR="00F360B0" w:rsidRPr="00F360B0">
        <w:rPr>
          <w:rFonts w:ascii="Calibri" w:hAnsi="Calibri" w:cs="Calibri"/>
          <w:i w:val="0"/>
          <w:iCs w:val="0"/>
          <w:color w:val="1F4E79" w:themeColor="accent1" w:themeShade="80"/>
        </w:rPr>
        <w:t>Sellemann</w:t>
      </w:r>
      <w:proofErr w:type="spellEnd"/>
      <w:r w:rsidR="00F360B0" w:rsidRPr="00F360B0">
        <w:rPr>
          <w:rFonts w:ascii="Calibri" w:hAnsi="Calibri" w:cs="Calibri"/>
          <w:i w:val="0"/>
          <w:iCs w:val="0"/>
          <w:color w:val="1F4E79" w:themeColor="accent1" w:themeShade="80"/>
        </w:rPr>
        <w:t xml:space="preserve"> </w:t>
      </w:r>
      <w:r w:rsidR="00F360B0">
        <w:rPr>
          <w:rFonts w:ascii="Calibri" w:hAnsi="Calibri" w:cs="Calibri"/>
          <w:i w:val="0"/>
          <w:iCs w:val="0"/>
          <w:color w:val="1F4E79" w:themeColor="accent1" w:themeShade="80"/>
        </w:rPr>
        <w:t>Tim</w:t>
      </w:r>
      <w:r w:rsidRPr="00F360B0">
        <w:rPr>
          <w:rFonts w:ascii="Calibri" w:hAnsi="Calibri" w:cs="Calibri"/>
          <w:i w:val="0"/>
          <w:iCs w:val="0"/>
          <w:color w:val="1F4E79" w:themeColor="accent1" w:themeShade="80"/>
        </w:rPr>
        <w:t>)</w:t>
      </w:r>
    </w:p>
    <w:p w14:paraId="17F2A088" w14:textId="77777777" w:rsidR="00075211" w:rsidRPr="00F360B0" w:rsidRDefault="002673DD">
      <w:pPr>
        <w:pStyle w:val="Caption"/>
        <w:spacing w:before="0" w:after="0" w:line="276" w:lineRule="auto"/>
        <w:rPr>
          <w:rStyle w:val="Erluterungen"/>
          <w:rFonts w:ascii="Calibri" w:hAnsi="Calibri" w:cs="Calibri"/>
          <w:sz w:val="22"/>
          <w:szCs w:val="18"/>
        </w:rPr>
      </w:pPr>
      <w:r w:rsidRPr="00F360B0">
        <w:rPr>
          <w:rStyle w:val="Erluterungen"/>
          <w:rFonts w:ascii="Calibri" w:hAnsi="Calibri" w:cs="Calibri"/>
          <w:sz w:val="22"/>
          <w:szCs w:val="18"/>
        </w:rPr>
        <w:tab/>
      </w:r>
      <w:r w:rsidRPr="00F360B0">
        <w:rPr>
          <w:rStyle w:val="Erluterungen"/>
          <w:rFonts w:ascii="Calibri" w:hAnsi="Calibri" w:cs="Calibri"/>
          <w:sz w:val="22"/>
          <w:szCs w:val="18"/>
        </w:rPr>
        <w:tab/>
      </w:r>
    </w:p>
    <w:p w14:paraId="52053943" w14:textId="77777777" w:rsidR="00075211" w:rsidRPr="00F360B0" w:rsidRDefault="00075211">
      <w:pPr>
        <w:pStyle w:val="Caption"/>
        <w:rPr>
          <w:rFonts w:ascii="Calibri" w:hAnsi="Calibri" w:cs="Calibri"/>
          <w:sz w:val="24"/>
          <w:szCs w:val="24"/>
        </w:rPr>
      </w:pPr>
    </w:p>
    <w:p w14:paraId="2D72A535" w14:textId="77777777" w:rsidR="00075211" w:rsidRPr="00F360B0" w:rsidRDefault="00075211">
      <w:pPr>
        <w:pStyle w:val="Caption"/>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075211" w14:paraId="4507D322"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2238A697" w14:textId="77777777" w:rsidR="00075211" w:rsidRDefault="002673DD">
            <w:pPr>
              <w:rPr>
                <w:rFonts w:ascii="Calibri" w:hAnsi="Calibri" w:cs="Calibri"/>
                <w:b/>
                <w:bCs/>
              </w:rPr>
            </w:pPr>
            <w:r>
              <w:rPr>
                <w:rFonts w:ascii="Calibri" w:hAnsi="Calibri" w:cs="Calibr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725BBB81" w14:textId="77777777" w:rsidR="00075211" w:rsidRDefault="002673DD">
            <w:pPr>
              <w:rPr>
                <w:rFonts w:ascii="Calibri" w:hAnsi="Calibri" w:cs="Calibri"/>
                <w:b/>
                <w:bCs/>
              </w:rPr>
            </w:pPr>
            <w:r>
              <w:rPr>
                <w:rFonts w:ascii="Calibri" w:hAnsi="Calibri" w:cs="Calibri"/>
                <w:b/>
                <w:bC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44353D19" w14:textId="77777777" w:rsidR="00075211" w:rsidRDefault="002673DD">
            <w:pPr>
              <w:rPr>
                <w:rFonts w:ascii="Calibri" w:hAnsi="Calibri" w:cs="Calibri"/>
                <w:b/>
                <w:bCs/>
              </w:rPr>
            </w:pPr>
            <w:proofErr w:type="spellStart"/>
            <w:r>
              <w:rPr>
                <w:rFonts w:ascii="Calibri" w:hAnsi="Calibri" w:cs="Calibri"/>
                <w:b/>
                <w:bCs/>
              </w:rPr>
              <w:t>Author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4975BE06" w14:textId="77777777" w:rsidR="00075211" w:rsidRDefault="002673DD">
            <w:pPr>
              <w:rPr>
                <w:rFonts w:ascii="Calibri" w:hAnsi="Calibri" w:cs="Calibri"/>
                <w:b/>
                <w:bCs/>
              </w:rPr>
            </w:pPr>
            <w:r>
              <w:rPr>
                <w:rFonts w:ascii="Calibri" w:hAnsi="Calibri" w:cs="Calibri"/>
                <w:b/>
                <w:bCs/>
              </w:rPr>
              <w:t>Comment</w:t>
            </w:r>
          </w:p>
        </w:tc>
      </w:tr>
      <w:tr w:rsidR="00075211" w:rsidRPr="00E1790B" w14:paraId="554A9035"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83B88DB" w14:textId="77777777" w:rsidR="00075211" w:rsidRDefault="002673DD">
            <w:pPr>
              <w:rPr>
                <w:rFonts w:ascii="Calibri" w:hAnsi="Calibri" w:cs="Calibri"/>
              </w:rPr>
            </w:pPr>
            <w:r>
              <w:rPr>
                <w:rFonts w:ascii="Calibri" w:hAnsi="Calibri" w:cs="Calibri"/>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7EFE1AAA" w14:textId="060E9085" w:rsidR="00075211" w:rsidRDefault="003472DE">
            <w:pPr>
              <w:rPr>
                <w:rFonts w:ascii="Calibri" w:hAnsi="Calibri" w:cs="Calibri"/>
              </w:rPr>
            </w:pPr>
            <w:r>
              <w:rPr>
                <w:rFonts w:ascii="Calibri" w:hAnsi="Calibri" w:cs="Calibri"/>
              </w:rPr>
              <w:t>21</w:t>
            </w:r>
            <w:r w:rsidR="002673DD">
              <w:rPr>
                <w:rFonts w:ascii="Calibri" w:hAnsi="Calibri" w:cs="Calibri"/>
              </w:rPr>
              <w:t>.</w:t>
            </w:r>
            <w:r>
              <w:rPr>
                <w:rFonts w:ascii="Calibri" w:hAnsi="Calibri" w:cs="Calibri"/>
              </w:rPr>
              <w:t>10</w:t>
            </w:r>
            <w:r w:rsidR="002673DD">
              <w:rPr>
                <w:rFonts w:ascii="Calibri" w:hAnsi="Calibri" w:cs="Calibri"/>
              </w:rPr>
              <w:t>.2021</w:t>
            </w:r>
          </w:p>
        </w:tc>
        <w:tc>
          <w:tcPr>
            <w:tcW w:w="1620" w:type="dxa"/>
            <w:tcBorders>
              <w:top w:val="single" w:sz="4" w:space="0" w:color="000000"/>
              <w:left w:val="single" w:sz="4" w:space="0" w:color="000000"/>
              <w:bottom w:val="single" w:sz="4" w:space="0" w:color="000000"/>
              <w:right w:val="none" w:sz="4" w:space="0" w:color="000000"/>
            </w:tcBorders>
            <w:vAlign w:val="center"/>
          </w:tcPr>
          <w:p w14:paraId="7551D52E" w14:textId="428A8520" w:rsidR="00075211" w:rsidRDefault="003472DE">
            <w:pPr>
              <w:rPr>
                <w:rFonts w:ascii="Calibri" w:hAnsi="Calibri" w:cs="Calibri"/>
              </w:rPr>
            </w:pPr>
            <w:r>
              <w:rPr>
                <w:rFonts w:ascii="Calibri" w:hAnsi="Calibri" w:cs="Calibri"/>
              </w:rPr>
              <w:t>Max Gohlke</w:t>
            </w:r>
          </w:p>
        </w:tc>
        <w:tc>
          <w:tcPr>
            <w:tcW w:w="3970" w:type="dxa"/>
            <w:tcBorders>
              <w:top w:val="single" w:sz="4" w:space="0" w:color="000000"/>
              <w:left w:val="single" w:sz="4" w:space="0" w:color="000000"/>
              <w:bottom w:val="single" w:sz="4" w:space="0" w:color="000000"/>
              <w:right w:val="single" w:sz="4" w:space="0" w:color="000000"/>
            </w:tcBorders>
            <w:vAlign w:val="center"/>
          </w:tcPr>
          <w:p w14:paraId="5F6C356D" w14:textId="683A7787" w:rsidR="00075211" w:rsidRPr="00496962" w:rsidRDefault="003472DE">
            <w:pPr>
              <w:rPr>
                <w:rFonts w:ascii="Calibri" w:hAnsi="Calibri" w:cs="Calibri"/>
                <w:lang w:val="en-US"/>
              </w:rPr>
            </w:pPr>
            <w:r w:rsidRPr="00496962">
              <w:rPr>
                <w:rFonts w:ascii="Calibri" w:hAnsi="Calibri" w:cs="Calibri"/>
                <w:lang w:val="en-US"/>
              </w:rPr>
              <w:t>First Draft of the CRS</w:t>
            </w:r>
          </w:p>
        </w:tc>
      </w:tr>
      <w:tr w:rsidR="00075211" w:rsidRPr="00E1790B" w14:paraId="43571D06"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288B1387" w14:textId="77777777" w:rsidR="00075211" w:rsidRPr="00496962" w:rsidRDefault="00075211">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7A78E673" w14:textId="77777777" w:rsidR="00075211" w:rsidRPr="00496962" w:rsidRDefault="00075211">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B2DC3C4" w14:textId="77777777" w:rsidR="00075211" w:rsidRPr="00496962" w:rsidRDefault="00075211">
            <w:pPr>
              <w:rPr>
                <w:rFonts w:ascii="Calibri" w:hAnsi="Calibri" w:cs="Calibri"/>
                <w:lang w:val="en-US"/>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75BBDE96" w14:textId="77777777" w:rsidR="00075211" w:rsidRPr="00496962" w:rsidRDefault="00075211">
            <w:pPr>
              <w:rPr>
                <w:rFonts w:ascii="Calibri" w:hAnsi="Calibri" w:cs="Calibri"/>
                <w:lang w:val="en-US"/>
              </w:rPr>
            </w:pPr>
          </w:p>
        </w:tc>
      </w:tr>
      <w:tr w:rsidR="00075211" w:rsidRPr="00E1790B" w14:paraId="4FC69A31"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000144D4" w14:textId="77777777" w:rsidR="00075211" w:rsidRPr="00496962" w:rsidRDefault="00075211">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BBA1DBB" w14:textId="77777777" w:rsidR="00075211" w:rsidRPr="00496962" w:rsidRDefault="00075211">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3E1368ED" w14:textId="77777777" w:rsidR="00075211" w:rsidRPr="00496962" w:rsidRDefault="00075211">
            <w:pPr>
              <w:rPr>
                <w:rFonts w:ascii="Calibri" w:hAnsi="Calibri" w:cs="Calibri"/>
                <w:lang w:val="en-US"/>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09AD1335" w14:textId="77777777" w:rsidR="00075211" w:rsidRPr="00496962" w:rsidRDefault="00075211">
            <w:pPr>
              <w:rPr>
                <w:rFonts w:ascii="Calibri" w:hAnsi="Calibri" w:cs="Calibri"/>
                <w:lang w:val="en-US"/>
              </w:rPr>
            </w:pPr>
          </w:p>
        </w:tc>
      </w:tr>
      <w:tr w:rsidR="00075211" w:rsidRPr="00E1790B" w14:paraId="0FFB161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11161DA6" w14:textId="77777777" w:rsidR="00075211" w:rsidRPr="00496962" w:rsidRDefault="00075211">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87C2699" w14:textId="77777777" w:rsidR="00075211" w:rsidRPr="00496962" w:rsidRDefault="00075211">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6DE18562" w14:textId="77777777" w:rsidR="00075211" w:rsidRPr="00496962" w:rsidRDefault="00075211">
            <w:pPr>
              <w:rPr>
                <w:rFonts w:ascii="Calibri" w:hAnsi="Calibri" w:cs="Calibri"/>
                <w:lang w:val="en-US"/>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7FC6FD94" w14:textId="77777777" w:rsidR="00075211" w:rsidRPr="00496962" w:rsidRDefault="00075211">
            <w:pPr>
              <w:rPr>
                <w:rFonts w:ascii="Calibri" w:hAnsi="Calibri" w:cs="Calibri"/>
                <w:lang w:val="en-US"/>
              </w:rPr>
            </w:pPr>
          </w:p>
        </w:tc>
      </w:tr>
      <w:tr w:rsidR="00075211" w:rsidRPr="00E1790B" w14:paraId="44140D17"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2E8A7B65" w14:textId="77777777" w:rsidR="00075211" w:rsidRPr="00496962" w:rsidRDefault="00075211">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1AC96C7" w14:textId="77777777" w:rsidR="00075211" w:rsidRPr="00496962" w:rsidRDefault="00075211">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252115E7" w14:textId="77777777" w:rsidR="00075211" w:rsidRPr="00496962" w:rsidRDefault="00075211">
            <w:pPr>
              <w:rPr>
                <w:rFonts w:ascii="Calibri" w:hAnsi="Calibri" w:cs="Calibri"/>
                <w:lang w:val="en-US"/>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01520EF2" w14:textId="77777777" w:rsidR="00075211" w:rsidRPr="00496962" w:rsidRDefault="00075211">
            <w:pPr>
              <w:rPr>
                <w:rFonts w:ascii="Calibri" w:hAnsi="Calibri" w:cs="Calibri"/>
                <w:lang w:val="en-US"/>
              </w:rPr>
            </w:pPr>
          </w:p>
        </w:tc>
      </w:tr>
      <w:tr w:rsidR="00075211" w:rsidRPr="00E1790B" w14:paraId="72BCADFB"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0470785" w14:textId="77777777" w:rsidR="00075211" w:rsidRPr="00496962" w:rsidRDefault="00075211">
            <w:pPr>
              <w:rPr>
                <w:rFonts w:ascii="Calibri" w:hAnsi="Calibri" w:cs="Calibri"/>
                <w:b/>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FF8484A" w14:textId="77777777" w:rsidR="00075211" w:rsidRPr="00496962" w:rsidRDefault="00075211">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2FA29F6" w14:textId="77777777" w:rsidR="00075211" w:rsidRPr="00496962" w:rsidRDefault="00075211">
            <w:pPr>
              <w:rPr>
                <w:rFonts w:ascii="Calibri" w:hAnsi="Calibri" w:cs="Calibri"/>
                <w:lang w:val="en-US"/>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52286522" w14:textId="77777777" w:rsidR="00075211" w:rsidRPr="00496962" w:rsidRDefault="00075211">
            <w:pPr>
              <w:rPr>
                <w:rFonts w:ascii="Calibri" w:hAnsi="Calibri" w:cs="Calibri"/>
                <w:lang w:val="en-US"/>
              </w:rPr>
            </w:pPr>
          </w:p>
        </w:tc>
      </w:tr>
      <w:tr w:rsidR="00075211" w:rsidRPr="00E1790B" w14:paraId="29D93E6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4B6B64DA" w14:textId="77777777" w:rsidR="00075211" w:rsidRPr="00496962" w:rsidRDefault="00075211">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7208E3F9" w14:textId="77777777" w:rsidR="00075211" w:rsidRPr="00496962" w:rsidRDefault="00075211">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5A1EAD0F" w14:textId="77777777" w:rsidR="00075211" w:rsidRPr="00496962" w:rsidRDefault="00075211">
            <w:pPr>
              <w:rPr>
                <w:rFonts w:ascii="Calibri" w:hAnsi="Calibri" w:cs="Calibri"/>
                <w:lang w:val="en-US"/>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65E1FDFA" w14:textId="77777777" w:rsidR="00075211" w:rsidRPr="00496962" w:rsidRDefault="00075211">
            <w:pPr>
              <w:rPr>
                <w:rFonts w:ascii="Calibri" w:hAnsi="Calibri" w:cs="Calibri"/>
                <w:lang w:val="en-US"/>
              </w:rPr>
            </w:pPr>
          </w:p>
        </w:tc>
      </w:tr>
      <w:tr w:rsidR="00075211" w:rsidRPr="00E1790B" w14:paraId="0CD6E992" w14:textId="77777777">
        <w:trPr>
          <w:trHeight w:val="70"/>
        </w:trPr>
        <w:tc>
          <w:tcPr>
            <w:tcW w:w="1260" w:type="dxa"/>
            <w:tcBorders>
              <w:top w:val="single" w:sz="4" w:space="0" w:color="000000"/>
              <w:left w:val="single" w:sz="4" w:space="0" w:color="000000"/>
              <w:bottom w:val="single" w:sz="4" w:space="0" w:color="000000"/>
              <w:right w:val="none" w:sz="4" w:space="0" w:color="000000"/>
            </w:tcBorders>
            <w:vAlign w:val="center"/>
          </w:tcPr>
          <w:p w14:paraId="0E3AF1EC" w14:textId="77777777" w:rsidR="00075211" w:rsidRPr="00496962" w:rsidRDefault="00075211">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65FA6AE" w14:textId="77777777" w:rsidR="00075211" w:rsidRPr="00496962" w:rsidRDefault="00075211">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E8A20AD" w14:textId="77777777" w:rsidR="00075211" w:rsidRPr="00496962" w:rsidRDefault="00075211">
            <w:pPr>
              <w:rPr>
                <w:rFonts w:ascii="Calibri" w:hAnsi="Calibri" w:cs="Calibri"/>
                <w:lang w:val="en-US"/>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341460EB" w14:textId="77777777" w:rsidR="00075211" w:rsidRPr="00496962" w:rsidRDefault="00075211">
            <w:pPr>
              <w:rPr>
                <w:rFonts w:ascii="Calibri" w:hAnsi="Calibri" w:cs="Calibri"/>
                <w:lang w:val="en-US"/>
              </w:rPr>
            </w:pPr>
          </w:p>
        </w:tc>
      </w:tr>
    </w:tbl>
    <w:p w14:paraId="2BCB437B" w14:textId="77777777" w:rsidR="00075211" w:rsidRPr="00496962" w:rsidRDefault="00075211">
      <w:pPr>
        <w:rPr>
          <w:rFonts w:ascii="Calibri" w:hAnsi="Calibri" w:cs="Calibri"/>
          <w:lang w:val="en-US"/>
        </w:rPr>
      </w:pPr>
    </w:p>
    <w:p w14:paraId="2FE89D6D" w14:textId="77777777" w:rsidR="00075211" w:rsidRPr="00496962" w:rsidRDefault="00075211">
      <w:pPr>
        <w:rPr>
          <w:rFonts w:ascii="Calibri" w:hAnsi="Calibri" w:cs="Calibri"/>
          <w:lang w:val="en-US"/>
        </w:rPr>
      </w:pPr>
    </w:p>
    <w:p w14:paraId="09EC2CFA" w14:textId="77777777" w:rsidR="00075211" w:rsidRPr="00496962" w:rsidRDefault="002673DD">
      <w:pPr>
        <w:jc w:val="left"/>
        <w:rPr>
          <w:rStyle w:val="Erluterungen"/>
          <w:rFonts w:ascii="Calibri" w:hAnsi="Calibri" w:cs="Calibri"/>
          <w:lang w:val="en-US"/>
        </w:rPr>
      </w:pPr>
      <w:r w:rsidRPr="00496962">
        <w:rPr>
          <w:rStyle w:val="Erluterungen"/>
          <w:rFonts w:ascii="Calibri" w:hAnsi="Calibri" w:cs="Calibri"/>
          <w:lang w:val="en-US"/>
        </w:rPr>
        <w:br w:type="page"/>
      </w:r>
    </w:p>
    <w:p w14:paraId="1488B38E" w14:textId="77777777" w:rsidR="00075211" w:rsidRPr="00496962" w:rsidRDefault="00075211">
      <w:pPr>
        <w:rPr>
          <w:rFonts w:ascii="Calibri" w:hAnsi="Calibri" w:cs="Calibri"/>
          <w:lang w:val="en-US"/>
        </w:rPr>
      </w:pPr>
    </w:p>
    <w:p w14:paraId="5B5D055B" w14:textId="77777777" w:rsidR="00075211" w:rsidRPr="00496962" w:rsidRDefault="002673DD">
      <w:pPr>
        <w:pStyle w:val="Heading4"/>
        <w:jc w:val="both"/>
        <w:rPr>
          <w:rStyle w:val="Strong"/>
          <w:rFonts w:ascii="Calibri" w:hAnsi="Calibri" w:cs="Calibri"/>
          <w:b/>
          <w:bCs/>
          <w:lang w:val="en-US"/>
        </w:rPr>
      </w:pPr>
      <w:bookmarkStart w:id="3" w:name="_Toc522094873"/>
      <w:proofErr w:type="spellStart"/>
      <w:r w:rsidRPr="00496962">
        <w:rPr>
          <w:rStyle w:val="Strong"/>
          <w:rFonts w:ascii="Calibri" w:hAnsi="Calibri" w:cs="Calibri"/>
          <w:b/>
          <w:bCs/>
          <w:lang w:val="en-US"/>
        </w:rPr>
        <w:t>Offene</w:t>
      </w:r>
      <w:proofErr w:type="spellEnd"/>
      <w:r w:rsidRPr="00496962">
        <w:rPr>
          <w:rStyle w:val="Strong"/>
          <w:rFonts w:ascii="Calibri" w:hAnsi="Calibri" w:cs="Calibri"/>
          <w:b/>
          <w:bCs/>
          <w:lang w:val="en-US"/>
        </w:rPr>
        <w:t xml:space="preserve"> </w:t>
      </w:r>
      <w:proofErr w:type="spellStart"/>
      <w:r w:rsidRPr="00496962">
        <w:rPr>
          <w:rStyle w:val="Strong"/>
          <w:rFonts w:ascii="Calibri" w:hAnsi="Calibri" w:cs="Calibri"/>
          <w:b/>
          <w:bCs/>
          <w:lang w:val="en-US"/>
        </w:rPr>
        <w:t>Punkte</w:t>
      </w:r>
      <w:bookmarkEnd w:id="3"/>
      <w:proofErr w:type="spellEnd"/>
    </w:p>
    <w:p w14:paraId="0A6B2EA1" w14:textId="77777777" w:rsidR="00075211" w:rsidRPr="00496962" w:rsidRDefault="00075211">
      <w:pPr>
        <w:tabs>
          <w:tab w:val="left" w:pos="2700"/>
        </w:tabs>
        <w:rPr>
          <w:rFonts w:ascii="Calibri" w:hAnsi="Calibri" w:cs="Calibri"/>
          <w:lang w:val="en-US"/>
        </w:rPr>
      </w:pPr>
    </w:p>
    <w:p w14:paraId="4CE88ED5" w14:textId="77777777" w:rsidR="00075211" w:rsidRPr="00496962" w:rsidRDefault="00075211">
      <w:pPr>
        <w:tabs>
          <w:tab w:val="left" w:pos="2700"/>
        </w:tabs>
        <w:rPr>
          <w:rFonts w:ascii="Calibri" w:hAnsi="Calibri" w:cs="Calibri"/>
          <w:lang w:val="en-US"/>
        </w:rPr>
      </w:pPr>
    </w:p>
    <w:p w14:paraId="10BC7200" w14:textId="77777777" w:rsidR="00075211" w:rsidRPr="00496962" w:rsidRDefault="00075211">
      <w:pPr>
        <w:rPr>
          <w:rFonts w:ascii="Calibri" w:hAnsi="Calibri" w:cs="Calibri"/>
          <w:lang w:val="en-US"/>
        </w:rPr>
      </w:pPr>
    </w:p>
    <w:p w14:paraId="286E1DB4" w14:textId="77777777" w:rsidR="00075211" w:rsidRDefault="002673DD">
      <w:pPr>
        <w:pStyle w:val="Title"/>
        <w:rPr>
          <w:rFonts w:ascii="Calibri" w:hAnsi="Calibri" w:cs="Calibri"/>
          <w:sz w:val="28"/>
          <w:szCs w:val="21"/>
        </w:rPr>
      </w:pPr>
      <w:r>
        <w:rPr>
          <w:rFonts w:ascii="Calibri" w:hAnsi="Calibri" w:cs="Calibri"/>
          <w:sz w:val="28"/>
          <w:szCs w:val="21"/>
        </w:rPr>
        <w:t>CONTENTS</w:t>
      </w:r>
    </w:p>
    <w:p w14:paraId="2376429B" w14:textId="77777777" w:rsidR="00075211" w:rsidRDefault="00075211">
      <w:pPr>
        <w:pStyle w:val="Title"/>
        <w:rPr>
          <w:rFonts w:ascii="Calibri" w:hAnsi="Calibri" w:cs="Calibri"/>
          <w:sz w:val="28"/>
          <w:szCs w:val="21"/>
        </w:rPr>
      </w:pPr>
    </w:p>
    <w:p w14:paraId="58CA790F" w14:textId="69B73572" w:rsidR="00496962" w:rsidRPr="00496962" w:rsidRDefault="002673DD">
      <w:pPr>
        <w:pStyle w:val="TOC1"/>
        <w:tabs>
          <w:tab w:val="left" w:pos="480"/>
          <w:tab w:val="right" w:leader="dot" w:pos="9060"/>
        </w:tabs>
        <w:rPr>
          <w:rFonts w:asciiTheme="minorHAnsi" w:eastAsiaTheme="minorEastAsia" w:hAnsiTheme="minorHAnsi" w:cstheme="minorBidi"/>
          <w:b w:val="0"/>
          <w:noProof/>
          <w:lang w:val="en-US"/>
        </w:rPr>
      </w:pPr>
      <w:r>
        <w:rPr>
          <w:rFonts w:ascii="Calibri" w:hAnsi="Calibri" w:cs="Calibri"/>
          <w:b w:val="0"/>
          <w:sz w:val="24"/>
          <w:szCs w:val="24"/>
        </w:rPr>
        <w:fldChar w:fldCharType="begin"/>
      </w:r>
      <w:r>
        <w:rPr>
          <w:rFonts w:ascii="Calibri" w:hAnsi="Calibri" w:cs="Calibri"/>
          <w:b w:val="0"/>
          <w:sz w:val="24"/>
          <w:szCs w:val="24"/>
          <w:lang w:val="en-US"/>
        </w:rPr>
        <w:instrText xml:space="preserve"> TOC \o "1-3" </w:instrText>
      </w:r>
      <w:r>
        <w:rPr>
          <w:rFonts w:ascii="Calibri" w:hAnsi="Calibri" w:cs="Calibri"/>
          <w:b w:val="0"/>
          <w:sz w:val="24"/>
          <w:szCs w:val="24"/>
        </w:rPr>
        <w:fldChar w:fldCharType="separate"/>
      </w:r>
      <w:r w:rsidR="00496962" w:rsidRPr="00936EBA">
        <w:rPr>
          <w:rFonts w:ascii="Calibri" w:hAnsi="Calibri" w:cs="Calibri"/>
          <w:iCs/>
          <w:noProof/>
          <w:color w:val="000000"/>
          <w:lang w:val="en-US"/>
        </w:rPr>
        <w:t>1.</w:t>
      </w:r>
      <w:r w:rsidR="00496962" w:rsidRPr="00496962">
        <w:rPr>
          <w:rFonts w:asciiTheme="minorHAnsi" w:eastAsiaTheme="minorEastAsia" w:hAnsiTheme="minorHAnsi" w:cstheme="minorBidi"/>
          <w:b w:val="0"/>
          <w:noProof/>
          <w:lang w:val="en-US"/>
        </w:rPr>
        <w:tab/>
      </w:r>
      <w:r w:rsidR="00496962" w:rsidRPr="00496962">
        <w:rPr>
          <w:rFonts w:ascii="Calibri" w:hAnsi="Calibri" w:cs="Calibri"/>
          <w:noProof/>
          <w:lang w:val="en-US"/>
        </w:rPr>
        <w:t>Goal</w:t>
      </w:r>
      <w:r w:rsidR="00496962" w:rsidRPr="00496962">
        <w:rPr>
          <w:noProof/>
          <w:lang w:val="en-US"/>
        </w:rPr>
        <w:tab/>
      </w:r>
      <w:r w:rsidR="00496962">
        <w:rPr>
          <w:noProof/>
        </w:rPr>
        <w:fldChar w:fldCharType="begin"/>
      </w:r>
      <w:r w:rsidR="00496962" w:rsidRPr="00496962">
        <w:rPr>
          <w:noProof/>
          <w:lang w:val="en-US"/>
        </w:rPr>
        <w:instrText xml:space="preserve"> PAGEREF _Toc85789825 \h </w:instrText>
      </w:r>
      <w:r w:rsidR="00496962">
        <w:rPr>
          <w:noProof/>
        </w:rPr>
      </w:r>
      <w:r w:rsidR="00496962">
        <w:rPr>
          <w:noProof/>
        </w:rPr>
        <w:fldChar w:fldCharType="separate"/>
      </w:r>
      <w:r w:rsidR="00496962" w:rsidRPr="00496962">
        <w:rPr>
          <w:noProof/>
          <w:lang w:val="en-US"/>
        </w:rPr>
        <w:t>3</w:t>
      </w:r>
      <w:r w:rsidR="00496962">
        <w:rPr>
          <w:noProof/>
        </w:rPr>
        <w:fldChar w:fldCharType="end"/>
      </w:r>
    </w:p>
    <w:p w14:paraId="6A9308D1" w14:textId="35C91EE7" w:rsidR="00496962" w:rsidRPr="00496962" w:rsidRDefault="00496962">
      <w:pPr>
        <w:pStyle w:val="TOC1"/>
        <w:tabs>
          <w:tab w:val="left" w:pos="480"/>
          <w:tab w:val="right" w:leader="dot" w:pos="9060"/>
        </w:tabs>
        <w:rPr>
          <w:rFonts w:asciiTheme="minorHAnsi" w:eastAsiaTheme="minorEastAsia" w:hAnsiTheme="minorHAnsi" w:cstheme="minorBidi"/>
          <w:b w:val="0"/>
          <w:noProof/>
          <w:lang w:val="en-US"/>
        </w:rPr>
      </w:pPr>
      <w:r w:rsidRPr="00496962">
        <w:rPr>
          <w:rFonts w:ascii="Calibri" w:hAnsi="Calibri" w:cs="Calibri"/>
          <w:noProof/>
          <w:lang w:val="en-US"/>
        </w:rPr>
        <w:t>2.</w:t>
      </w:r>
      <w:r w:rsidRPr="00496962">
        <w:rPr>
          <w:rFonts w:asciiTheme="minorHAnsi" w:eastAsiaTheme="minorEastAsia" w:hAnsiTheme="minorHAnsi" w:cstheme="minorBidi"/>
          <w:b w:val="0"/>
          <w:noProof/>
          <w:lang w:val="en-US"/>
        </w:rPr>
        <w:tab/>
      </w:r>
      <w:r w:rsidRPr="00496962">
        <w:rPr>
          <w:rFonts w:ascii="Calibri" w:hAnsi="Calibri" w:cs="Calibri"/>
          <w:noProof/>
          <w:lang w:val="en-US"/>
        </w:rPr>
        <w:t>Product Environment</w:t>
      </w:r>
      <w:r w:rsidRPr="00496962">
        <w:rPr>
          <w:noProof/>
          <w:lang w:val="en-US"/>
        </w:rPr>
        <w:tab/>
      </w:r>
      <w:r>
        <w:rPr>
          <w:noProof/>
        </w:rPr>
        <w:fldChar w:fldCharType="begin"/>
      </w:r>
      <w:r w:rsidRPr="00496962">
        <w:rPr>
          <w:noProof/>
          <w:lang w:val="en-US"/>
        </w:rPr>
        <w:instrText xml:space="preserve"> PAGEREF _Toc85789826 \h </w:instrText>
      </w:r>
      <w:r>
        <w:rPr>
          <w:noProof/>
        </w:rPr>
      </w:r>
      <w:r>
        <w:rPr>
          <w:noProof/>
        </w:rPr>
        <w:fldChar w:fldCharType="separate"/>
      </w:r>
      <w:r w:rsidRPr="00496962">
        <w:rPr>
          <w:noProof/>
          <w:lang w:val="en-US"/>
        </w:rPr>
        <w:t>4</w:t>
      </w:r>
      <w:r>
        <w:rPr>
          <w:noProof/>
        </w:rPr>
        <w:fldChar w:fldCharType="end"/>
      </w:r>
    </w:p>
    <w:p w14:paraId="25C627FF" w14:textId="0B023136" w:rsidR="00496962" w:rsidRPr="00496962" w:rsidRDefault="00496962">
      <w:pPr>
        <w:pStyle w:val="TOC1"/>
        <w:tabs>
          <w:tab w:val="left" w:pos="480"/>
          <w:tab w:val="right" w:leader="dot" w:pos="9060"/>
        </w:tabs>
        <w:rPr>
          <w:rFonts w:asciiTheme="minorHAnsi" w:eastAsiaTheme="minorEastAsia" w:hAnsiTheme="minorHAnsi" w:cstheme="minorBidi"/>
          <w:b w:val="0"/>
          <w:noProof/>
          <w:lang w:val="en-US"/>
        </w:rPr>
      </w:pPr>
      <w:r w:rsidRPr="00496962">
        <w:rPr>
          <w:rFonts w:ascii="Calibri" w:hAnsi="Calibri" w:cs="Calibri"/>
          <w:i/>
          <w:noProof/>
          <w:color w:val="000000"/>
          <w:lang w:val="en-US"/>
        </w:rPr>
        <w:t>3.</w:t>
      </w:r>
      <w:r w:rsidRPr="00496962">
        <w:rPr>
          <w:rFonts w:asciiTheme="minorHAnsi" w:eastAsiaTheme="minorEastAsia" w:hAnsiTheme="minorHAnsi" w:cstheme="minorBidi"/>
          <w:b w:val="0"/>
          <w:noProof/>
          <w:lang w:val="en-US"/>
        </w:rPr>
        <w:tab/>
      </w:r>
      <w:r w:rsidRPr="00496962">
        <w:rPr>
          <w:rFonts w:ascii="Calibri" w:hAnsi="Calibri" w:cs="Calibri"/>
          <w:noProof/>
          <w:lang w:val="en-US"/>
        </w:rPr>
        <w:t>Product Usage</w:t>
      </w:r>
      <w:r w:rsidRPr="00496962">
        <w:rPr>
          <w:noProof/>
          <w:lang w:val="en-US"/>
        </w:rPr>
        <w:tab/>
      </w:r>
      <w:r>
        <w:rPr>
          <w:noProof/>
        </w:rPr>
        <w:fldChar w:fldCharType="begin"/>
      </w:r>
      <w:r w:rsidRPr="00496962">
        <w:rPr>
          <w:noProof/>
          <w:lang w:val="en-US"/>
        </w:rPr>
        <w:instrText xml:space="preserve"> PAGEREF _Toc85789827 \h </w:instrText>
      </w:r>
      <w:r>
        <w:rPr>
          <w:noProof/>
        </w:rPr>
      </w:r>
      <w:r>
        <w:rPr>
          <w:noProof/>
        </w:rPr>
        <w:fldChar w:fldCharType="separate"/>
      </w:r>
      <w:r w:rsidRPr="00496962">
        <w:rPr>
          <w:noProof/>
          <w:lang w:val="en-US"/>
        </w:rPr>
        <w:t>5</w:t>
      </w:r>
      <w:r>
        <w:rPr>
          <w:noProof/>
        </w:rPr>
        <w:fldChar w:fldCharType="end"/>
      </w:r>
    </w:p>
    <w:p w14:paraId="3DF934F5" w14:textId="2843DACA" w:rsidR="00496962" w:rsidRPr="00496962" w:rsidRDefault="00496962">
      <w:pPr>
        <w:pStyle w:val="TOC2"/>
        <w:tabs>
          <w:tab w:val="left" w:pos="849"/>
          <w:tab w:val="right" w:leader="dot" w:pos="9060"/>
        </w:tabs>
        <w:rPr>
          <w:rFonts w:asciiTheme="minorHAnsi" w:eastAsiaTheme="minorEastAsia" w:hAnsiTheme="minorHAnsi" w:cstheme="minorBidi"/>
          <w:noProof/>
          <w:lang w:val="en-US"/>
        </w:rPr>
      </w:pPr>
      <w:r w:rsidRPr="00496962">
        <w:rPr>
          <w:rFonts w:ascii="Calibri" w:hAnsi="Calibri" w:cs="Symbol"/>
          <w:i/>
          <w:noProof/>
          <w:color w:val="000000"/>
          <w:lang w:val="en-US"/>
        </w:rPr>
        <w:t>3.1.</w:t>
      </w:r>
      <w:r w:rsidRPr="00496962">
        <w:rPr>
          <w:rFonts w:asciiTheme="minorHAnsi" w:eastAsiaTheme="minorEastAsia" w:hAnsiTheme="minorHAnsi" w:cstheme="minorBidi"/>
          <w:noProof/>
          <w:lang w:val="en-US"/>
        </w:rPr>
        <w:tab/>
      </w:r>
      <w:r w:rsidRPr="00496962">
        <w:rPr>
          <w:rFonts w:ascii="Calibri" w:hAnsi="Calibri" w:cs="Calibri"/>
          <w:noProof/>
          <w:color w:val="000000" w:themeColor="text1"/>
          <w:lang w:val="en-US"/>
        </w:rPr>
        <w:t>Business Processes</w:t>
      </w:r>
      <w:r w:rsidRPr="00496962">
        <w:rPr>
          <w:noProof/>
          <w:lang w:val="en-US"/>
        </w:rPr>
        <w:tab/>
      </w:r>
      <w:r>
        <w:rPr>
          <w:noProof/>
        </w:rPr>
        <w:fldChar w:fldCharType="begin"/>
      </w:r>
      <w:r w:rsidRPr="00496962">
        <w:rPr>
          <w:noProof/>
          <w:lang w:val="en-US"/>
        </w:rPr>
        <w:instrText xml:space="preserve"> PAGEREF _Toc85789828 \h </w:instrText>
      </w:r>
      <w:r>
        <w:rPr>
          <w:noProof/>
        </w:rPr>
      </w:r>
      <w:r>
        <w:rPr>
          <w:noProof/>
        </w:rPr>
        <w:fldChar w:fldCharType="separate"/>
      </w:r>
      <w:r w:rsidRPr="00496962">
        <w:rPr>
          <w:noProof/>
          <w:lang w:val="en-US"/>
        </w:rPr>
        <w:t>5</w:t>
      </w:r>
      <w:r>
        <w:rPr>
          <w:noProof/>
        </w:rPr>
        <w:fldChar w:fldCharType="end"/>
      </w:r>
    </w:p>
    <w:p w14:paraId="1C71743F" w14:textId="050F4152" w:rsidR="00496962" w:rsidRPr="00496962" w:rsidRDefault="00496962">
      <w:pPr>
        <w:pStyle w:val="TOC3"/>
        <w:tabs>
          <w:tab w:val="left" w:pos="1415"/>
          <w:tab w:val="right" w:leader="dot" w:pos="9060"/>
        </w:tabs>
        <w:rPr>
          <w:rFonts w:asciiTheme="minorHAnsi" w:eastAsiaTheme="minorEastAsia" w:hAnsiTheme="minorHAnsi" w:cstheme="minorBidi"/>
          <w:noProof/>
          <w:lang w:val="en-US"/>
        </w:rPr>
      </w:pPr>
      <w:r w:rsidRPr="00936EBA">
        <w:rPr>
          <w:rFonts w:ascii="Calibri" w:hAnsi="Calibri" w:cs="Symbol"/>
          <w:noProof/>
          <w:color w:val="000000"/>
          <w:lang w:val="en-US"/>
        </w:rPr>
        <w:t>3.1.1.</w:t>
      </w:r>
      <w:r w:rsidRPr="00496962">
        <w:rPr>
          <w:rFonts w:asciiTheme="minorHAnsi" w:eastAsiaTheme="minorEastAsia" w:hAnsiTheme="minorHAnsi" w:cstheme="minorBidi"/>
          <w:noProof/>
          <w:lang w:val="en-US"/>
        </w:rPr>
        <w:tab/>
      </w:r>
      <w:r w:rsidRPr="00936EBA">
        <w:rPr>
          <w:rFonts w:ascii="Calibri" w:hAnsi="Calibri" w:cs="Calibri"/>
          <w:noProof/>
          <w:color w:val="000000" w:themeColor="text1"/>
          <w:lang w:val="en-US"/>
        </w:rPr>
        <w:t>&lt;BP.001&gt;: New Cable is Registered in Inventory System</w:t>
      </w:r>
      <w:r w:rsidRPr="00496962">
        <w:rPr>
          <w:noProof/>
          <w:lang w:val="en-US"/>
        </w:rPr>
        <w:tab/>
      </w:r>
      <w:r>
        <w:rPr>
          <w:noProof/>
        </w:rPr>
        <w:fldChar w:fldCharType="begin"/>
      </w:r>
      <w:r w:rsidRPr="00496962">
        <w:rPr>
          <w:noProof/>
          <w:lang w:val="en-US"/>
        </w:rPr>
        <w:instrText xml:space="preserve"> PAGEREF _Toc85789829 \h </w:instrText>
      </w:r>
      <w:r>
        <w:rPr>
          <w:noProof/>
        </w:rPr>
      </w:r>
      <w:r>
        <w:rPr>
          <w:noProof/>
        </w:rPr>
        <w:fldChar w:fldCharType="separate"/>
      </w:r>
      <w:r w:rsidRPr="00496962">
        <w:rPr>
          <w:noProof/>
          <w:lang w:val="en-US"/>
        </w:rPr>
        <w:t>5</w:t>
      </w:r>
      <w:r>
        <w:rPr>
          <w:noProof/>
        </w:rPr>
        <w:fldChar w:fldCharType="end"/>
      </w:r>
    </w:p>
    <w:p w14:paraId="4785552D" w14:textId="09B323BD" w:rsidR="00496962" w:rsidRPr="00496962" w:rsidRDefault="00496962">
      <w:pPr>
        <w:pStyle w:val="TOC3"/>
        <w:tabs>
          <w:tab w:val="left" w:pos="1415"/>
          <w:tab w:val="right" w:leader="dot" w:pos="9060"/>
        </w:tabs>
        <w:rPr>
          <w:rFonts w:asciiTheme="minorHAnsi" w:eastAsiaTheme="minorEastAsia" w:hAnsiTheme="minorHAnsi" w:cstheme="minorBidi"/>
          <w:noProof/>
          <w:lang w:val="en-US"/>
        </w:rPr>
      </w:pPr>
      <w:r w:rsidRPr="00936EBA">
        <w:rPr>
          <w:rFonts w:ascii="Calibri" w:hAnsi="Calibri" w:cs="Symbol"/>
          <w:noProof/>
          <w:color w:val="000000"/>
          <w:lang w:val="en-US"/>
        </w:rPr>
        <w:t>3.1.2.</w:t>
      </w:r>
      <w:r w:rsidRPr="00496962">
        <w:rPr>
          <w:rFonts w:asciiTheme="minorHAnsi" w:eastAsiaTheme="minorEastAsia" w:hAnsiTheme="minorHAnsi" w:cstheme="minorBidi"/>
          <w:noProof/>
          <w:lang w:val="en-US"/>
        </w:rPr>
        <w:tab/>
      </w:r>
      <w:r w:rsidRPr="00936EBA">
        <w:rPr>
          <w:rFonts w:ascii="Calibri" w:hAnsi="Calibri" w:cs="Calibri"/>
          <w:noProof/>
          <w:color w:val="000000" w:themeColor="text1"/>
          <w:lang w:val="en-US"/>
        </w:rPr>
        <w:t>&lt;BP.002&gt;: Cable is Marked as Deprecated in Inventory Management System</w:t>
      </w:r>
      <w:r w:rsidRPr="00496962">
        <w:rPr>
          <w:noProof/>
          <w:lang w:val="en-US"/>
        </w:rPr>
        <w:tab/>
      </w:r>
      <w:r>
        <w:rPr>
          <w:noProof/>
        </w:rPr>
        <w:fldChar w:fldCharType="begin"/>
      </w:r>
      <w:r w:rsidRPr="00496962">
        <w:rPr>
          <w:noProof/>
          <w:lang w:val="en-US"/>
        </w:rPr>
        <w:instrText xml:space="preserve"> PAGEREF _Toc85789830 \h </w:instrText>
      </w:r>
      <w:r>
        <w:rPr>
          <w:noProof/>
        </w:rPr>
      </w:r>
      <w:r>
        <w:rPr>
          <w:noProof/>
        </w:rPr>
        <w:fldChar w:fldCharType="separate"/>
      </w:r>
      <w:r w:rsidRPr="00496962">
        <w:rPr>
          <w:noProof/>
          <w:lang w:val="en-US"/>
        </w:rPr>
        <w:t>6</w:t>
      </w:r>
      <w:r>
        <w:rPr>
          <w:noProof/>
        </w:rPr>
        <w:fldChar w:fldCharType="end"/>
      </w:r>
    </w:p>
    <w:p w14:paraId="61217357" w14:textId="6D2A18A8" w:rsidR="00496962" w:rsidRPr="00496962" w:rsidRDefault="00496962">
      <w:pPr>
        <w:pStyle w:val="TOC3"/>
        <w:tabs>
          <w:tab w:val="left" w:pos="1415"/>
          <w:tab w:val="right" w:leader="dot" w:pos="9060"/>
        </w:tabs>
        <w:rPr>
          <w:rFonts w:asciiTheme="minorHAnsi" w:eastAsiaTheme="minorEastAsia" w:hAnsiTheme="minorHAnsi" w:cstheme="minorBidi"/>
          <w:noProof/>
          <w:lang w:val="en-US"/>
        </w:rPr>
      </w:pPr>
      <w:r w:rsidRPr="00936EBA">
        <w:rPr>
          <w:rFonts w:ascii="Calibri" w:hAnsi="Calibri" w:cs="Symbol"/>
          <w:noProof/>
          <w:color w:val="000000"/>
          <w:lang w:val="en-US"/>
        </w:rPr>
        <w:t>3.1.3.</w:t>
      </w:r>
      <w:r w:rsidRPr="00496962">
        <w:rPr>
          <w:rFonts w:asciiTheme="minorHAnsi" w:eastAsiaTheme="minorEastAsia" w:hAnsiTheme="minorHAnsi" w:cstheme="minorBidi"/>
          <w:noProof/>
          <w:lang w:val="en-US"/>
        </w:rPr>
        <w:tab/>
      </w:r>
      <w:r w:rsidRPr="00936EBA">
        <w:rPr>
          <w:rFonts w:ascii="Calibri" w:hAnsi="Calibri" w:cs="Calibri"/>
          <w:noProof/>
          <w:color w:val="000000" w:themeColor="text1"/>
          <w:lang w:val="en-US"/>
        </w:rPr>
        <w:t>&lt;BP.003&gt;: Customer Lookup of Cable Information</w:t>
      </w:r>
      <w:r w:rsidRPr="00496962">
        <w:rPr>
          <w:noProof/>
          <w:lang w:val="en-US"/>
        </w:rPr>
        <w:tab/>
      </w:r>
      <w:r>
        <w:rPr>
          <w:noProof/>
        </w:rPr>
        <w:fldChar w:fldCharType="begin"/>
      </w:r>
      <w:r w:rsidRPr="00496962">
        <w:rPr>
          <w:noProof/>
          <w:lang w:val="en-US"/>
        </w:rPr>
        <w:instrText xml:space="preserve"> PAGEREF _Toc85789831 \h </w:instrText>
      </w:r>
      <w:r>
        <w:rPr>
          <w:noProof/>
        </w:rPr>
      </w:r>
      <w:r>
        <w:rPr>
          <w:noProof/>
        </w:rPr>
        <w:fldChar w:fldCharType="separate"/>
      </w:r>
      <w:r w:rsidRPr="00496962">
        <w:rPr>
          <w:noProof/>
          <w:lang w:val="en-US"/>
        </w:rPr>
        <w:t>6</w:t>
      </w:r>
      <w:r>
        <w:rPr>
          <w:noProof/>
        </w:rPr>
        <w:fldChar w:fldCharType="end"/>
      </w:r>
    </w:p>
    <w:p w14:paraId="5B52C232" w14:textId="55730D4B" w:rsidR="00496962" w:rsidRPr="00496962" w:rsidRDefault="00496962">
      <w:pPr>
        <w:pStyle w:val="TOC2"/>
        <w:tabs>
          <w:tab w:val="left" w:pos="849"/>
          <w:tab w:val="right" w:leader="dot" w:pos="9060"/>
        </w:tabs>
        <w:rPr>
          <w:rFonts w:asciiTheme="minorHAnsi" w:eastAsiaTheme="minorEastAsia" w:hAnsiTheme="minorHAnsi" w:cstheme="minorBidi"/>
          <w:noProof/>
          <w:lang w:val="en-US"/>
        </w:rPr>
      </w:pPr>
      <w:r w:rsidRPr="00496962">
        <w:rPr>
          <w:rFonts w:ascii="Calibri" w:hAnsi="Calibri" w:cs="Symbol"/>
          <w:noProof/>
          <w:color w:val="000000" w:themeColor="text1"/>
          <w:lang w:val="en-US"/>
        </w:rPr>
        <w:t>3.2.</w:t>
      </w:r>
      <w:r w:rsidRPr="00496962">
        <w:rPr>
          <w:rFonts w:asciiTheme="minorHAnsi" w:eastAsiaTheme="minorEastAsia" w:hAnsiTheme="minorHAnsi" w:cstheme="minorBidi"/>
          <w:noProof/>
          <w:lang w:val="en-US"/>
        </w:rPr>
        <w:tab/>
      </w:r>
      <w:r w:rsidRPr="00496962">
        <w:rPr>
          <w:rFonts w:ascii="Calibri" w:hAnsi="Calibri" w:cs="Calibri"/>
          <w:noProof/>
          <w:color w:val="000000" w:themeColor="text1"/>
          <w:lang w:val="en-US"/>
        </w:rPr>
        <w:t>Use Cases</w:t>
      </w:r>
      <w:r w:rsidRPr="00496962">
        <w:rPr>
          <w:noProof/>
          <w:lang w:val="en-US"/>
        </w:rPr>
        <w:tab/>
      </w:r>
      <w:r>
        <w:rPr>
          <w:noProof/>
        </w:rPr>
        <w:fldChar w:fldCharType="begin"/>
      </w:r>
      <w:r w:rsidRPr="00496962">
        <w:rPr>
          <w:noProof/>
          <w:lang w:val="en-US"/>
        </w:rPr>
        <w:instrText xml:space="preserve"> PAGEREF _Toc85789832 \h </w:instrText>
      </w:r>
      <w:r>
        <w:rPr>
          <w:noProof/>
        </w:rPr>
      </w:r>
      <w:r>
        <w:rPr>
          <w:noProof/>
        </w:rPr>
        <w:fldChar w:fldCharType="separate"/>
      </w:r>
      <w:r w:rsidRPr="00496962">
        <w:rPr>
          <w:noProof/>
          <w:lang w:val="en-US"/>
        </w:rPr>
        <w:t>7</w:t>
      </w:r>
      <w:r>
        <w:rPr>
          <w:noProof/>
        </w:rPr>
        <w:fldChar w:fldCharType="end"/>
      </w:r>
    </w:p>
    <w:p w14:paraId="10F0E018" w14:textId="7BC905BA" w:rsidR="00496962" w:rsidRPr="00496962" w:rsidRDefault="00496962">
      <w:pPr>
        <w:pStyle w:val="TOC3"/>
        <w:tabs>
          <w:tab w:val="left" w:pos="1415"/>
          <w:tab w:val="right" w:leader="dot" w:pos="9060"/>
        </w:tabs>
        <w:rPr>
          <w:rFonts w:asciiTheme="minorHAnsi" w:eastAsiaTheme="minorEastAsia" w:hAnsiTheme="minorHAnsi" w:cstheme="minorBidi"/>
          <w:noProof/>
          <w:lang w:val="en-US"/>
        </w:rPr>
      </w:pPr>
      <w:r w:rsidRPr="00496962">
        <w:rPr>
          <w:rFonts w:ascii="Calibri" w:hAnsi="Calibri" w:cs="Symbol"/>
          <w:noProof/>
          <w:color w:val="000000"/>
          <w:lang w:val="en-US"/>
        </w:rPr>
        <w:t>3.2.1.</w:t>
      </w:r>
      <w:r w:rsidRPr="00496962">
        <w:rPr>
          <w:rFonts w:asciiTheme="minorHAnsi" w:eastAsiaTheme="minorEastAsia" w:hAnsiTheme="minorHAnsi" w:cstheme="minorBidi"/>
          <w:noProof/>
          <w:lang w:val="en-US"/>
        </w:rPr>
        <w:tab/>
      </w:r>
      <w:r w:rsidRPr="00496962">
        <w:rPr>
          <w:rFonts w:ascii="Calibri" w:hAnsi="Calibri" w:cs="Calibri"/>
          <w:noProof/>
          <w:color w:val="000000" w:themeColor="text1"/>
          <w:lang w:val="en-US"/>
        </w:rPr>
        <w:t>&lt;UC.001&gt; New Cable Registration</w:t>
      </w:r>
      <w:r w:rsidRPr="00496962">
        <w:rPr>
          <w:noProof/>
          <w:lang w:val="en-US"/>
        </w:rPr>
        <w:tab/>
      </w:r>
      <w:r>
        <w:rPr>
          <w:noProof/>
        </w:rPr>
        <w:fldChar w:fldCharType="begin"/>
      </w:r>
      <w:r w:rsidRPr="00496962">
        <w:rPr>
          <w:noProof/>
          <w:lang w:val="en-US"/>
        </w:rPr>
        <w:instrText xml:space="preserve"> PAGEREF _Toc85789833 \h </w:instrText>
      </w:r>
      <w:r>
        <w:rPr>
          <w:noProof/>
        </w:rPr>
      </w:r>
      <w:r>
        <w:rPr>
          <w:noProof/>
        </w:rPr>
        <w:fldChar w:fldCharType="separate"/>
      </w:r>
      <w:r w:rsidRPr="00496962">
        <w:rPr>
          <w:noProof/>
          <w:lang w:val="en-US"/>
        </w:rPr>
        <w:t>8</w:t>
      </w:r>
      <w:r>
        <w:rPr>
          <w:noProof/>
        </w:rPr>
        <w:fldChar w:fldCharType="end"/>
      </w:r>
    </w:p>
    <w:p w14:paraId="03D1A9BA" w14:textId="4522C10A" w:rsidR="00496962" w:rsidRPr="00496962" w:rsidRDefault="00496962">
      <w:pPr>
        <w:pStyle w:val="TOC3"/>
        <w:tabs>
          <w:tab w:val="left" w:pos="1415"/>
          <w:tab w:val="right" w:leader="dot" w:pos="9060"/>
        </w:tabs>
        <w:rPr>
          <w:rFonts w:asciiTheme="minorHAnsi" w:eastAsiaTheme="minorEastAsia" w:hAnsiTheme="minorHAnsi" w:cstheme="minorBidi"/>
          <w:noProof/>
          <w:lang w:val="en-US"/>
        </w:rPr>
      </w:pPr>
      <w:r w:rsidRPr="00496962">
        <w:rPr>
          <w:rFonts w:ascii="Calibri" w:hAnsi="Calibri" w:cs="Symbol"/>
          <w:noProof/>
          <w:color w:val="000000"/>
          <w:lang w:val="en-US"/>
        </w:rPr>
        <w:t>3.2.2.</w:t>
      </w:r>
      <w:r w:rsidRPr="00496962">
        <w:rPr>
          <w:rFonts w:asciiTheme="minorHAnsi" w:eastAsiaTheme="minorEastAsia" w:hAnsiTheme="minorHAnsi" w:cstheme="minorBidi"/>
          <w:noProof/>
          <w:lang w:val="en-US"/>
        </w:rPr>
        <w:tab/>
      </w:r>
      <w:r w:rsidRPr="00496962">
        <w:rPr>
          <w:rFonts w:ascii="Calibri" w:hAnsi="Calibri" w:cs="Calibri"/>
          <w:noProof/>
          <w:color w:val="000000" w:themeColor="text1"/>
          <w:lang w:val="en-US"/>
        </w:rPr>
        <w:t>&lt;UC.002&gt; Deprecated cable</w:t>
      </w:r>
      <w:r w:rsidRPr="00496962">
        <w:rPr>
          <w:noProof/>
          <w:lang w:val="en-US"/>
        </w:rPr>
        <w:tab/>
      </w:r>
      <w:r>
        <w:rPr>
          <w:noProof/>
        </w:rPr>
        <w:fldChar w:fldCharType="begin"/>
      </w:r>
      <w:r w:rsidRPr="00496962">
        <w:rPr>
          <w:noProof/>
          <w:lang w:val="en-US"/>
        </w:rPr>
        <w:instrText xml:space="preserve"> PAGEREF _Toc85789834 \h </w:instrText>
      </w:r>
      <w:r>
        <w:rPr>
          <w:noProof/>
        </w:rPr>
      </w:r>
      <w:r>
        <w:rPr>
          <w:noProof/>
        </w:rPr>
        <w:fldChar w:fldCharType="separate"/>
      </w:r>
      <w:r w:rsidRPr="00496962">
        <w:rPr>
          <w:noProof/>
          <w:lang w:val="en-US"/>
        </w:rPr>
        <w:t>9</w:t>
      </w:r>
      <w:r>
        <w:rPr>
          <w:noProof/>
        </w:rPr>
        <w:fldChar w:fldCharType="end"/>
      </w:r>
    </w:p>
    <w:p w14:paraId="1D68F01B" w14:textId="2EC92810" w:rsidR="00496962" w:rsidRPr="00496962" w:rsidRDefault="00496962">
      <w:pPr>
        <w:pStyle w:val="TOC3"/>
        <w:tabs>
          <w:tab w:val="left" w:pos="1415"/>
          <w:tab w:val="right" w:leader="dot" w:pos="9060"/>
        </w:tabs>
        <w:rPr>
          <w:rFonts w:asciiTheme="minorHAnsi" w:eastAsiaTheme="minorEastAsia" w:hAnsiTheme="minorHAnsi" w:cstheme="minorBidi"/>
          <w:noProof/>
          <w:lang w:val="en-US"/>
        </w:rPr>
      </w:pPr>
      <w:r w:rsidRPr="00496962">
        <w:rPr>
          <w:rFonts w:ascii="Calibri" w:hAnsi="Calibri" w:cs="Symbol"/>
          <w:noProof/>
          <w:color w:val="000000"/>
          <w:lang w:val="en-US"/>
        </w:rPr>
        <w:t>3.2.3.</w:t>
      </w:r>
      <w:r w:rsidRPr="00496962">
        <w:rPr>
          <w:rFonts w:asciiTheme="minorHAnsi" w:eastAsiaTheme="minorEastAsia" w:hAnsiTheme="minorHAnsi" w:cstheme="minorBidi"/>
          <w:noProof/>
          <w:lang w:val="en-US"/>
        </w:rPr>
        <w:tab/>
      </w:r>
      <w:r w:rsidRPr="00496962">
        <w:rPr>
          <w:rFonts w:ascii="Calibri" w:hAnsi="Calibri" w:cs="Calibri"/>
          <w:noProof/>
          <w:color w:val="000000" w:themeColor="text1"/>
          <w:lang w:val="en-US"/>
        </w:rPr>
        <w:t>&lt;UC.003&gt; Lookup</w:t>
      </w:r>
      <w:r w:rsidRPr="00496962">
        <w:rPr>
          <w:noProof/>
          <w:lang w:val="en-US"/>
        </w:rPr>
        <w:tab/>
      </w:r>
      <w:r>
        <w:rPr>
          <w:noProof/>
        </w:rPr>
        <w:fldChar w:fldCharType="begin"/>
      </w:r>
      <w:r w:rsidRPr="00496962">
        <w:rPr>
          <w:noProof/>
          <w:lang w:val="en-US"/>
        </w:rPr>
        <w:instrText xml:space="preserve"> PAGEREF _Toc85789835 \h </w:instrText>
      </w:r>
      <w:r>
        <w:rPr>
          <w:noProof/>
        </w:rPr>
      </w:r>
      <w:r>
        <w:rPr>
          <w:noProof/>
        </w:rPr>
        <w:fldChar w:fldCharType="separate"/>
      </w:r>
      <w:r w:rsidRPr="00496962">
        <w:rPr>
          <w:noProof/>
          <w:lang w:val="en-US"/>
        </w:rPr>
        <w:t>10</w:t>
      </w:r>
      <w:r>
        <w:rPr>
          <w:noProof/>
        </w:rPr>
        <w:fldChar w:fldCharType="end"/>
      </w:r>
    </w:p>
    <w:p w14:paraId="5DD003BD" w14:textId="6B84F4C5" w:rsidR="00496962" w:rsidRPr="00496962" w:rsidRDefault="00496962">
      <w:pPr>
        <w:pStyle w:val="TOC2"/>
        <w:tabs>
          <w:tab w:val="left" w:pos="849"/>
          <w:tab w:val="right" w:leader="dot" w:pos="9060"/>
        </w:tabs>
        <w:rPr>
          <w:rFonts w:asciiTheme="minorHAnsi" w:eastAsiaTheme="minorEastAsia" w:hAnsiTheme="minorHAnsi" w:cstheme="minorBidi"/>
          <w:noProof/>
          <w:lang w:val="en-US"/>
        </w:rPr>
      </w:pPr>
      <w:r w:rsidRPr="00496962">
        <w:rPr>
          <w:rFonts w:ascii="Calibri" w:hAnsi="Calibri" w:cs="Symbol"/>
          <w:i/>
          <w:noProof/>
          <w:color w:val="000000"/>
          <w:lang w:val="en-US"/>
        </w:rPr>
        <w:t>3.3.</w:t>
      </w:r>
      <w:r w:rsidRPr="00496962">
        <w:rPr>
          <w:rFonts w:asciiTheme="minorHAnsi" w:eastAsiaTheme="minorEastAsia" w:hAnsiTheme="minorHAnsi" w:cstheme="minorBidi"/>
          <w:noProof/>
          <w:lang w:val="en-US"/>
        </w:rPr>
        <w:tab/>
      </w:r>
      <w:r w:rsidRPr="00496962">
        <w:rPr>
          <w:rFonts w:ascii="Calibri" w:hAnsi="Calibri" w:cs="Calibri"/>
          <w:noProof/>
          <w:color w:val="000000" w:themeColor="text1"/>
          <w:lang w:val="en-US"/>
        </w:rPr>
        <w:t>Features</w:t>
      </w:r>
      <w:r w:rsidRPr="00496962">
        <w:rPr>
          <w:noProof/>
          <w:lang w:val="en-US"/>
        </w:rPr>
        <w:tab/>
      </w:r>
      <w:r>
        <w:rPr>
          <w:noProof/>
        </w:rPr>
        <w:fldChar w:fldCharType="begin"/>
      </w:r>
      <w:r w:rsidRPr="00496962">
        <w:rPr>
          <w:noProof/>
          <w:lang w:val="en-US"/>
        </w:rPr>
        <w:instrText xml:space="preserve"> PAGEREF _Toc85789836 \h </w:instrText>
      </w:r>
      <w:r>
        <w:rPr>
          <w:noProof/>
        </w:rPr>
      </w:r>
      <w:r>
        <w:rPr>
          <w:noProof/>
        </w:rPr>
        <w:fldChar w:fldCharType="separate"/>
      </w:r>
      <w:r w:rsidRPr="00496962">
        <w:rPr>
          <w:noProof/>
          <w:lang w:val="en-US"/>
        </w:rPr>
        <w:t>11</w:t>
      </w:r>
      <w:r>
        <w:rPr>
          <w:noProof/>
        </w:rPr>
        <w:fldChar w:fldCharType="end"/>
      </w:r>
    </w:p>
    <w:p w14:paraId="102C51E3" w14:textId="0920FA28" w:rsidR="00496962" w:rsidRPr="00496962" w:rsidRDefault="00496962">
      <w:pPr>
        <w:pStyle w:val="TOC3"/>
        <w:tabs>
          <w:tab w:val="left" w:pos="1415"/>
          <w:tab w:val="right" w:leader="dot" w:pos="9060"/>
        </w:tabs>
        <w:rPr>
          <w:rFonts w:asciiTheme="minorHAnsi" w:eastAsiaTheme="minorEastAsia" w:hAnsiTheme="minorHAnsi" w:cstheme="minorBidi"/>
          <w:noProof/>
          <w:lang w:val="en-US"/>
        </w:rPr>
      </w:pPr>
      <w:r w:rsidRPr="00496962">
        <w:rPr>
          <w:rFonts w:ascii="Calibri" w:hAnsi="Calibri" w:cs="Symbol"/>
          <w:noProof/>
          <w:color w:val="000000"/>
          <w:lang w:val="en-US"/>
        </w:rPr>
        <w:t>3.3.1.</w:t>
      </w:r>
      <w:r w:rsidRPr="00496962">
        <w:rPr>
          <w:rFonts w:asciiTheme="minorHAnsi" w:eastAsiaTheme="minorEastAsia" w:hAnsiTheme="minorHAnsi" w:cstheme="minorBidi"/>
          <w:noProof/>
          <w:lang w:val="en-US"/>
        </w:rPr>
        <w:tab/>
      </w:r>
      <w:r w:rsidRPr="00496962">
        <w:rPr>
          <w:rFonts w:ascii="Calibri" w:hAnsi="Calibri" w:cs="Calibri"/>
          <w:noProof/>
          <w:color w:val="000000" w:themeColor="text1"/>
          <w:lang w:val="en-US"/>
        </w:rPr>
        <w:t>/LF10/ Login &amp; User Authentication</w:t>
      </w:r>
      <w:r w:rsidRPr="00496962">
        <w:rPr>
          <w:noProof/>
          <w:lang w:val="en-US"/>
        </w:rPr>
        <w:tab/>
      </w:r>
      <w:r>
        <w:rPr>
          <w:noProof/>
        </w:rPr>
        <w:fldChar w:fldCharType="begin"/>
      </w:r>
      <w:r w:rsidRPr="00496962">
        <w:rPr>
          <w:noProof/>
          <w:lang w:val="en-US"/>
        </w:rPr>
        <w:instrText xml:space="preserve"> PAGEREF _Toc85789837 \h </w:instrText>
      </w:r>
      <w:r>
        <w:rPr>
          <w:noProof/>
        </w:rPr>
      </w:r>
      <w:r>
        <w:rPr>
          <w:noProof/>
        </w:rPr>
        <w:fldChar w:fldCharType="separate"/>
      </w:r>
      <w:r w:rsidRPr="00496962">
        <w:rPr>
          <w:noProof/>
          <w:lang w:val="en-US"/>
        </w:rPr>
        <w:t>11</w:t>
      </w:r>
      <w:r>
        <w:rPr>
          <w:noProof/>
        </w:rPr>
        <w:fldChar w:fldCharType="end"/>
      </w:r>
    </w:p>
    <w:p w14:paraId="0F4E3E58" w14:textId="512043B9" w:rsidR="00496962" w:rsidRPr="00496962" w:rsidRDefault="00496962">
      <w:pPr>
        <w:pStyle w:val="TOC3"/>
        <w:tabs>
          <w:tab w:val="left" w:pos="1415"/>
          <w:tab w:val="right" w:leader="dot" w:pos="9060"/>
        </w:tabs>
        <w:rPr>
          <w:rFonts w:asciiTheme="minorHAnsi" w:eastAsiaTheme="minorEastAsia" w:hAnsiTheme="minorHAnsi" w:cstheme="minorBidi"/>
          <w:noProof/>
          <w:lang w:val="en-US"/>
        </w:rPr>
      </w:pPr>
      <w:r w:rsidRPr="00936EBA">
        <w:rPr>
          <w:rFonts w:ascii="Calibri" w:hAnsi="Calibri" w:cs="Symbol"/>
          <w:noProof/>
          <w:color w:val="000000"/>
          <w:lang w:val="en-US"/>
        </w:rPr>
        <w:t>3.3.2.</w:t>
      </w:r>
      <w:r w:rsidRPr="00496962">
        <w:rPr>
          <w:rFonts w:asciiTheme="minorHAnsi" w:eastAsiaTheme="minorEastAsia" w:hAnsiTheme="minorHAnsi" w:cstheme="minorBidi"/>
          <w:noProof/>
          <w:lang w:val="en-US"/>
        </w:rPr>
        <w:tab/>
      </w:r>
      <w:r w:rsidRPr="00936EBA">
        <w:rPr>
          <w:rFonts w:ascii="Calibri" w:hAnsi="Calibri" w:cs="Calibri"/>
          <w:noProof/>
          <w:color w:val="000000" w:themeColor="text1"/>
          <w:lang w:val="en-US"/>
        </w:rPr>
        <w:t>/LF20/ Displaying a List of Cable Models in Database</w:t>
      </w:r>
      <w:r w:rsidRPr="00496962">
        <w:rPr>
          <w:noProof/>
          <w:lang w:val="en-US"/>
        </w:rPr>
        <w:tab/>
      </w:r>
      <w:r>
        <w:rPr>
          <w:noProof/>
        </w:rPr>
        <w:fldChar w:fldCharType="begin"/>
      </w:r>
      <w:r w:rsidRPr="00496962">
        <w:rPr>
          <w:noProof/>
          <w:lang w:val="en-US"/>
        </w:rPr>
        <w:instrText xml:space="preserve"> PAGEREF _Toc85789838 \h </w:instrText>
      </w:r>
      <w:r>
        <w:rPr>
          <w:noProof/>
        </w:rPr>
      </w:r>
      <w:r>
        <w:rPr>
          <w:noProof/>
        </w:rPr>
        <w:fldChar w:fldCharType="separate"/>
      </w:r>
      <w:r w:rsidRPr="00496962">
        <w:rPr>
          <w:noProof/>
          <w:lang w:val="en-US"/>
        </w:rPr>
        <w:t>11</w:t>
      </w:r>
      <w:r>
        <w:rPr>
          <w:noProof/>
        </w:rPr>
        <w:fldChar w:fldCharType="end"/>
      </w:r>
    </w:p>
    <w:p w14:paraId="47BA7762" w14:textId="3D1CCBAA" w:rsidR="00496962" w:rsidRPr="00496962" w:rsidRDefault="00496962">
      <w:pPr>
        <w:pStyle w:val="TOC3"/>
        <w:tabs>
          <w:tab w:val="left" w:pos="1415"/>
          <w:tab w:val="right" w:leader="dot" w:pos="9060"/>
        </w:tabs>
        <w:rPr>
          <w:rFonts w:asciiTheme="minorHAnsi" w:eastAsiaTheme="minorEastAsia" w:hAnsiTheme="minorHAnsi" w:cstheme="minorBidi"/>
          <w:noProof/>
          <w:lang w:val="en-US"/>
        </w:rPr>
      </w:pPr>
      <w:r w:rsidRPr="00936EBA">
        <w:rPr>
          <w:rFonts w:ascii="Calibri" w:hAnsi="Calibri" w:cs="Symbol"/>
          <w:noProof/>
          <w:color w:val="000000" w:themeColor="text1"/>
          <w:lang w:val="en-US"/>
        </w:rPr>
        <w:t>3.3.3.</w:t>
      </w:r>
      <w:r w:rsidRPr="00496962">
        <w:rPr>
          <w:rFonts w:asciiTheme="minorHAnsi" w:eastAsiaTheme="minorEastAsia" w:hAnsiTheme="minorHAnsi" w:cstheme="minorBidi"/>
          <w:noProof/>
          <w:lang w:val="en-US"/>
        </w:rPr>
        <w:tab/>
      </w:r>
      <w:r w:rsidRPr="00936EBA">
        <w:rPr>
          <w:rFonts w:ascii="Calibri" w:hAnsi="Calibri" w:cs="Calibri"/>
          <w:noProof/>
          <w:color w:val="000000" w:themeColor="text1"/>
          <w:lang w:val="en-US"/>
        </w:rPr>
        <w:t>/LF30/ Deprecation of Cable Model</w:t>
      </w:r>
      <w:r w:rsidRPr="00496962">
        <w:rPr>
          <w:noProof/>
          <w:lang w:val="en-US"/>
        </w:rPr>
        <w:tab/>
      </w:r>
      <w:r>
        <w:rPr>
          <w:noProof/>
        </w:rPr>
        <w:fldChar w:fldCharType="begin"/>
      </w:r>
      <w:r w:rsidRPr="00496962">
        <w:rPr>
          <w:noProof/>
          <w:lang w:val="en-US"/>
        </w:rPr>
        <w:instrText xml:space="preserve"> PAGEREF _Toc85789839 \h </w:instrText>
      </w:r>
      <w:r>
        <w:rPr>
          <w:noProof/>
        </w:rPr>
      </w:r>
      <w:r>
        <w:rPr>
          <w:noProof/>
        </w:rPr>
        <w:fldChar w:fldCharType="separate"/>
      </w:r>
      <w:r w:rsidRPr="00496962">
        <w:rPr>
          <w:noProof/>
          <w:lang w:val="en-US"/>
        </w:rPr>
        <w:t>11</w:t>
      </w:r>
      <w:r>
        <w:rPr>
          <w:noProof/>
        </w:rPr>
        <w:fldChar w:fldCharType="end"/>
      </w:r>
    </w:p>
    <w:p w14:paraId="5782B408" w14:textId="4BCA040B" w:rsidR="00496962" w:rsidRPr="00496962" w:rsidRDefault="00496962">
      <w:pPr>
        <w:pStyle w:val="TOC3"/>
        <w:tabs>
          <w:tab w:val="left" w:pos="1415"/>
          <w:tab w:val="right" w:leader="dot" w:pos="9060"/>
        </w:tabs>
        <w:rPr>
          <w:rFonts w:asciiTheme="minorHAnsi" w:eastAsiaTheme="minorEastAsia" w:hAnsiTheme="minorHAnsi" w:cstheme="minorBidi"/>
          <w:noProof/>
          <w:lang w:val="en-US"/>
        </w:rPr>
      </w:pPr>
      <w:r w:rsidRPr="00936EBA">
        <w:rPr>
          <w:rFonts w:ascii="Calibri" w:hAnsi="Calibri" w:cs="Symbol"/>
          <w:noProof/>
          <w:color w:val="000000" w:themeColor="text1"/>
          <w:lang w:val="en-US"/>
        </w:rPr>
        <w:t>3.3.4.</w:t>
      </w:r>
      <w:r w:rsidRPr="00496962">
        <w:rPr>
          <w:rFonts w:asciiTheme="minorHAnsi" w:eastAsiaTheme="minorEastAsia" w:hAnsiTheme="minorHAnsi" w:cstheme="minorBidi"/>
          <w:noProof/>
          <w:lang w:val="en-US"/>
        </w:rPr>
        <w:tab/>
      </w:r>
      <w:r w:rsidRPr="00936EBA">
        <w:rPr>
          <w:rFonts w:ascii="Calibri" w:hAnsi="Calibri" w:cs="Calibri"/>
          <w:noProof/>
          <w:color w:val="000000" w:themeColor="text1"/>
          <w:lang w:val="en-US"/>
        </w:rPr>
        <w:t>/LF40/ Searching and Filtering the Cable List</w:t>
      </w:r>
      <w:r w:rsidRPr="00496962">
        <w:rPr>
          <w:noProof/>
          <w:lang w:val="en-US"/>
        </w:rPr>
        <w:tab/>
      </w:r>
      <w:r>
        <w:rPr>
          <w:noProof/>
        </w:rPr>
        <w:fldChar w:fldCharType="begin"/>
      </w:r>
      <w:r w:rsidRPr="00496962">
        <w:rPr>
          <w:noProof/>
          <w:lang w:val="en-US"/>
        </w:rPr>
        <w:instrText xml:space="preserve"> PAGEREF _Toc85789840 \h </w:instrText>
      </w:r>
      <w:r>
        <w:rPr>
          <w:noProof/>
        </w:rPr>
      </w:r>
      <w:r>
        <w:rPr>
          <w:noProof/>
        </w:rPr>
        <w:fldChar w:fldCharType="separate"/>
      </w:r>
      <w:r w:rsidRPr="00496962">
        <w:rPr>
          <w:noProof/>
          <w:lang w:val="en-US"/>
        </w:rPr>
        <w:t>11</w:t>
      </w:r>
      <w:r>
        <w:rPr>
          <w:noProof/>
        </w:rPr>
        <w:fldChar w:fldCharType="end"/>
      </w:r>
    </w:p>
    <w:p w14:paraId="4C41710B" w14:textId="5D562C67" w:rsidR="00496962" w:rsidRPr="00496962" w:rsidRDefault="00496962">
      <w:pPr>
        <w:pStyle w:val="TOC3"/>
        <w:tabs>
          <w:tab w:val="left" w:pos="1415"/>
          <w:tab w:val="right" w:leader="dot" w:pos="9060"/>
        </w:tabs>
        <w:rPr>
          <w:rFonts w:asciiTheme="minorHAnsi" w:eastAsiaTheme="minorEastAsia" w:hAnsiTheme="minorHAnsi" w:cstheme="minorBidi"/>
          <w:noProof/>
          <w:lang w:val="en-US"/>
        </w:rPr>
      </w:pPr>
      <w:r w:rsidRPr="00936EBA">
        <w:rPr>
          <w:rFonts w:ascii="Calibri" w:hAnsi="Calibri" w:cs="Symbol"/>
          <w:noProof/>
          <w:color w:val="000000" w:themeColor="text1"/>
          <w:lang w:val="en-US"/>
        </w:rPr>
        <w:t>3.3.5.</w:t>
      </w:r>
      <w:r w:rsidRPr="00496962">
        <w:rPr>
          <w:rFonts w:asciiTheme="minorHAnsi" w:eastAsiaTheme="minorEastAsia" w:hAnsiTheme="minorHAnsi" w:cstheme="minorBidi"/>
          <w:noProof/>
          <w:lang w:val="en-US"/>
        </w:rPr>
        <w:tab/>
      </w:r>
      <w:r w:rsidRPr="00936EBA">
        <w:rPr>
          <w:rFonts w:ascii="Calibri" w:hAnsi="Calibri" w:cs="Calibri"/>
          <w:noProof/>
          <w:color w:val="000000" w:themeColor="text1"/>
          <w:lang w:val="en-US"/>
        </w:rPr>
        <w:t>/LF50/ Downloading Cable Specifications</w:t>
      </w:r>
      <w:r w:rsidRPr="00496962">
        <w:rPr>
          <w:noProof/>
          <w:lang w:val="en-US"/>
        </w:rPr>
        <w:tab/>
      </w:r>
      <w:r>
        <w:rPr>
          <w:noProof/>
        </w:rPr>
        <w:fldChar w:fldCharType="begin"/>
      </w:r>
      <w:r w:rsidRPr="00496962">
        <w:rPr>
          <w:noProof/>
          <w:lang w:val="en-US"/>
        </w:rPr>
        <w:instrText xml:space="preserve"> PAGEREF _Toc85789841 \h </w:instrText>
      </w:r>
      <w:r>
        <w:rPr>
          <w:noProof/>
        </w:rPr>
      </w:r>
      <w:r>
        <w:rPr>
          <w:noProof/>
        </w:rPr>
        <w:fldChar w:fldCharType="separate"/>
      </w:r>
      <w:r w:rsidRPr="00496962">
        <w:rPr>
          <w:noProof/>
          <w:lang w:val="en-US"/>
        </w:rPr>
        <w:t>11</w:t>
      </w:r>
      <w:r>
        <w:rPr>
          <w:noProof/>
        </w:rPr>
        <w:fldChar w:fldCharType="end"/>
      </w:r>
    </w:p>
    <w:p w14:paraId="059AA08C" w14:textId="2701AB27" w:rsidR="00496962" w:rsidRPr="00496962" w:rsidRDefault="00496962">
      <w:pPr>
        <w:pStyle w:val="TOC1"/>
        <w:tabs>
          <w:tab w:val="left" w:pos="480"/>
          <w:tab w:val="right" w:leader="dot" w:pos="9060"/>
        </w:tabs>
        <w:rPr>
          <w:rFonts w:asciiTheme="minorHAnsi" w:eastAsiaTheme="minorEastAsia" w:hAnsiTheme="minorHAnsi" w:cstheme="minorBidi"/>
          <w:b w:val="0"/>
          <w:noProof/>
          <w:lang w:val="en-US"/>
        </w:rPr>
      </w:pPr>
      <w:r w:rsidRPr="00496962">
        <w:rPr>
          <w:rFonts w:ascii="Calibri" w:hAnsi="Calibri" w:cs="Calibri"/>
          <w:i/>
          <w:noProof/>
          <w:lang w:val="en-US"/>
        </w:rPr>
        <w:t>4.</w:t>
      </w:r>
      <w:r w:rsidRPr="00496962">
        <w:rPr>
          <w:rFonts w:asciiTheme="minorHAnsi" w:eastAsiaTheme="minorEastAsia" w:hAnsiTheme="minorHAnsi" w:cstheme="minorBidi"/>
          <w:b w:val="0"/>
          <w:noProof/>
          <w:lang w:val="en-US"/>
        </w:rPr>
        <w:tab/>
      </w:r>
      <w:r w:rsidRPr="00496962">
        <w:rPr>
          <w:rFonts w:ascii="Calibri" w:hAnsi="Calibri" w:cs="Calibri"/>
          <w:noProof/>
          <w:lang w:val="en-US"/>
        </w:rPr>
        <w:t>Product Data</w:t>
      </w:r>
      <w:r w:rsidRPr="00496962">
        <w:rPr>
          <w:noProof/>
          <w:lang w:val="en-US"/>
        </w:rPr>
        <w:tab/>
      </w:r>
      <w:r>
        <w:rPr>
          <w:noProof/>
        </w:rPr>
        <w:fldChar w:fldCharType="begin"/>
      </w:r>
      <w:r w:rsidRPr="00496962">
        <w:rPr>
          <w:noProof/>
          <w:lang w:val="en-US"/>
        </w:rPr>
        <w:instrText xml:space="preserve"> PAGEREF _Toc85789842 \h </w:instrText>
      </w:r>
      <w:r>
        <w:rPr>
          <w:noProof/>
        </w:rPr>
      </w:r>
      <w:r>
        <w:rPr>
          <w:noProof/>
        </w:rPr>
        <w:fldChar w:fldCharType="separate"/>
      </w:r>
      <w:r w:rsidRPr="00496962">
        <w:rPr>
          <w:noProof/>
          <w:lang w:val="en-US"/>
        </w:rPr>
        <w:t>12</w:t>
      </w:r>
      <w:r>
        <w:rPr>
          <w:noProof/>
        </w:rPr>
        <w:fldChar w:fldCharType="end"/>
      </w:r>
    </w:p>
    <w:p w14:paraId="180DBD67" w14:textId="637F4DA9" w:rsidR="00496962" w:rsidRPr="00496962" w:rsidRDefault="00496962">
      <w:pPr>
        <w:pStyle w:val="TOC2"/>
        <w:tabs>
          <w:tab w:val="left" w:pos="849"/>
          <w:tab w:val="right" w:leader="dot" w:pos="9060"/>
        </w:tabs>
        <w:rPr>
          <w:rFonts w:asciiTheme="minorHAnsi" w:eastAsiaTheme="minorEastAsia" w:hAnsiTheme="minorHAnsi" w:cstheme="minorBidi"/>
          <w:noProof/>
          <w:lang w:val="en-US"/>
        </w:rPr>
      </w:pPr>
      <w:r w:rsidRPr="00496962">
        <w:rPr>
          <w:rFonts w:ascii="Calibri" w:eastAsia="Arial" w:hAnsi="Calibri" w:cs="Symbol"/>
          <w:noProof/>
          <w:color w:val="000000"/>
          <w:lang w:val="en-US"/>
        </w:rPr>
        <w:t>4.1.</w:t>
      </w:r>
      <w:r w:rsidRPr="00496962">
        <w:rPr>
          <w:rFonts w:asciiTheme="minorHAnsi" w:eastAsiaTheme="minorEastAsia" w:hAnsiTheme="minorHAnsi" w:cstheme="minorBidi"/>
          <w:noProof/>
          <w:lang w:val="en-US"/>
        </w:rPr>
        <w:tab/>
      </w:r>
      <w:r w:rsidRPr="00496962">
        <w:rPr>
          <w:rFonts w:ascii="Calibri" w:hAnsi="Calibri" w:cs="Calibri"/>
          <w:noProof/>
          <w:color w:val="000000" w:themeColor="text1"/>
          <w:lang w:val="en-US"/>
        </w:rPr>
        <w:t>/LD10/ Data</w:t>
      </w:r>
      <w:r w:rsidRPr="00496962">
        <w:rPr>
          <w:noProof/>
          <w:lang w:val="en-US"/>
        </w:rPr>
        <w:tab/>
      </w:r>
      <w:r>
        <w:rPr>
          <w:noProof/>
        </w:rPr>
        <w:fldChar w:fldCharType="begin"/>
      </w:r>
      <w:r w:rsidRPr="00496962">
        <w:rPr>
          <w:noProof/>
          <w:lang w:val="en-US"/>
        </w:rPr>
        <w:instrText xml:space="preserve"> PAGEREF _Toc85789843 \h </w:instrText>
      </w:r>
      <w:r>
        <w:rPr>
          <w:noProof/>
        </w:rPr>
      </w:r>
      <w:r>
        <w:rPr>
          <w:noProof/>
        </w:rPr>
        <w:fldChar w:fldCharType="separate"/>
      </w:r>
      <w:r w:rsidRPr="00496962">
        <w:rPr>
          <w:noProof/>
          <w:lang w:val="en-US"/>
        </w:rPr>
        <w:t>12</w:t>
      </w:r>
      <w:r>
        <w:rPr>
          <w:noProof/>
        </w:rPr>
        <w:fldChar w:fldCharType="end"/>
      </w:r>
    </w:p>
    <w:p w14:paraId="6227E824" w14:textId="180D660C" w:rsidR="00496962" w:rsidRPr="00496962" w:rsidRDefault="00496962">
      <w:pPr>
        <w:pStyle w:val="TOC2"/>
        <w:tabs>
          <w:tab w:val="left" w:pos="1132"/>
          <w:tab w:val="right" w:leader="dot" w:pos="9060"/>
        </w:tabs>
        <w:rPr>
          <w:rFonts w:asciiTheme="minorHAnsi" w:eastAsiaTheme="minorEastAsia" w:hAnsiTheme="minorHAnsi" w:cstheme="minorBidi"/>
          <w:noProof/>
          <w:lang w:val="en-US"/>
        </w:rPr>
      </w:pPr>
      <w:r w:rsidRPr="00496962">
        <w:rPr>
          <w:rFonts w:eastAsia="Arial" w:cs="Symbol"/>
          <w:noProof/>
          <w:lang w:val="en-US"/>
        </w:rPr>
        <w:t>4.2.</w:t>
      </w:r>
      <w:r w:rsidRPr="00496962">
        <w:rPr>
          <w:rFonts w:asciiTheme="minorHAnsi" w:eastAsiaTheme="minorEastAsia" w:hAnsiTheme="minorHAnsi" w:cstheme="minorBidi"/>
          <w:noProof/>
          <w:lang w:val="en-US"/>
        </w:rPr>
        <w:tab/>
      </w:r>
      <w:r w:rsidRPr="00496962">
        <w:rPr>
          <w:rFonts w:ascii="Calibri" w:hAnsi="Calibri" w:cs="Calibri"/>
          <w:noProof/>
          <w:color w:val="000000" w:themeColor="text1"/>
          <w:lang w:val="en-US"/>
        </w:rPr>
        <w:t>/LD10/ Interfaces</w:t>
      </w:r>
      <w:r w:rsidRPr="00496962">
        <w:rPr>
          <w:noProof/>
          <w:lang w:val="en-US"/>
        </w:rPr>
        <w:tab/>
      </w:r>
      <w:r>
        <w:rPr>
          <w:noProof/>
        </w:rPr>
        <w:fldChar w:fldCharType="begin"/>
      </w:r>
      <w:r w:rsidRPr="00496962">
        <w:rPr>
          <w:noProof/>
          <w:lang w:val="en-US"/>
        </w:rPr>
        <w:instrText xml:space="preserve"> PAGEREF _Toc85789844 \h </w:instrText>
      </w:r>
      <w:r>
        <w:rPr>
          <w:noProof/>
        </w:rPr>
      </w:r>
      <w:r>
        <w:rPr>
          <w:noProof/>
        </w:rPr>
        <w:fldChar w:fldCharType="separate"/>
      </w:r>
      <w:r w:rsidRPr="00496962">
        <w:rPr>
          <w:noProof/>
          <w:lang w:val="en-US"/>
        </w:rPr>
        <w:t>12</w:t>
      </w:r>
      <w:r>
        <w:rPr>
          <w:noProof/>
        </w:rPr>
        <w:fldChar w:fldCharType="end"/>
      </w:r>
    </w:p>
    <w:p w14:paraId="3001911C" w14:textId="4D4F1B16" w:rsidR="00496962" w:rsidRPr="00496962" w:rsidRDefault="00496962">
      <w:pPr>
        <w:pStyle w:val="TOC1"/>
        <w:tabs>
          <w:tab w:val="left" w:pos="480"/>
          <w:tab w:val="right" w:leader="dot" w:pos="9060"/>
        </w:tabs>
        <w:rPr>
          <w:rFonts w:asciiTheme="minorHAnsi" w:eastAsiaTheme="minorEastAsia" w:hAnsiTheme="minorHAnsi" w:cstheme="minorBidi"/>
          <w:b w:val="0"/>
          <w:noProof/>
          <w:lang w:val="en-US"/>
        </w:rPr>
      </w:pPr>
      <w:r w:rsidRPr="00496962">
        <w:rPr>
          <w:rFonts w:ascii="Calibri" w:hAnsi="Calibri" w:cs="Calibri"/>
          <w:i/>
          <w:noProof/>
          <w:lang w:val="en-US"/>
        </w:rPr>
        <w:t>5.</w:t>
      </w:r>
      <w:r w:rsidRPr="00496962">
        <w:rPr>
          <w:rFonts w:asciiTheme="minorHAnsi" w:eastAsiaTheme="minorEastAsia" w:hAnsiTheme="minorHAnsi" w:cstheme="minorBidi"/>
          <w:b w:val="0"/>
          <w:noProof/>
          <w:lang w:val="en-US"/>
        </w:rPr>
        <w:tab/>
      </w:r>
      <w:r w:rsidRPr="00496962">
        <w:rPr>
          <w:rFonts w:ascii="Calibri" w:hAnsi="Calibri" w:cs="Calibri"/>
          <w:noProof/>
          <w:lang w:val="en-US"/>
        </w:rPr>
        <w:t>Other Product Characteristics</w:t>
      </w:r>
      <w:r w:rsidRPr="00496962">
        <w:rPr>
          <w:noProof/>
          <w:lang w:val="en-US"/>
        </w:rPr>
        <w:tab/>
      </w:r>
      <w:r>
        <w:rPr>
          <w:noProof/>
        </w:rPr>
        <w:fldChar w:fldCharType="begin"/>
      </w:r>
      <w:r w:rsidRPr="00496962">
        <w:rPr>
          <w:noProof/>
          <w:lang w:val="en-US"/>
        </w:rPr>
        <w:instrText xml:space="preserve"> PAGEREF _Toc85789845 \h </w:instrText>
      </w:r>
      <w:r>
        <w:rPr>
          <w:noProof/>
        </w:rPr>
      </w:r>
      <w:r>
        <w:rPr>
          <w:noProof/>
        </w:rPr>
        <w:fldChar w:fldCharType="separate"/>
      </w:r>
      <w:r w:rsidRPr="00496962">
        <w:rPr>
          <w:noProof/>
          <w:lang w:val="en-US"/>
        </w:rPr>
        <w:t>13</w:t>
      </w:r>
      <w:r>
        <w:rPr>
          <w:noProof/>
        </w:rPr>
        <w:fldChar w:fldCharType="end"/>
      </w:r>
    </w:p>
    <w:p w14:paraId="4728A574" w14:textId="632655E5" w:rsidR="00496962" w:rsidRPr="00496962" w:rsidRDefault="00496962">
      <w:pPr>
        <w:pStyle w:val="TOC2"/>
        <w:tabs>
          <w:tab w:val="left" w:pos="849"/>
          <w:tab w:val="right" w:leader="dot" w:pos="9060"/>
        </w:tabs>
        <w:rPr>
          <w:rFonts w:asciiTheme="minorHAnsi" w:eastAsiaTheme="minorEastAsia" w:hAnsiTheme="minorHAnsi" w:cstheme="minorBidi"/>
          <w:noProof/>
          <w:lang w:val="en-US"/>
        </w:rPr>
      </w:pPr>
      <w:r w:rsidRPr="00936EBA">
        <w:rPr>
          <w:rFonts w:asciiTheme="minorHAnsi" w:eastAsia="Arial" w:hAnsiTheme="minorHAnsi" w:cs="Symbol"/>
          <w:noProof/>
          <w:lang w:val="en-GB"/>
        </w:rPr>
        <w:t>1.1</w:t>
      </w:r>
      <w:r w:rsidRPr="00496962">
        <w:rPr>
          <w:rFonts w:asciiTheme="minorHAnsi" w:eastAsiaTheme="minorEastAsia" w:hAnsiTheme="minorHAnsi" w:cstheme="minorBidi"/>
          <w:noProof/>
          <w:lang w:val="en-US"/>
        </w:rPr>
        <w:tab/>
      </w:r>
      <w:r w:rsidRPr="00936EBA">
        <w:rPr>
          <w:rFonts w:asciiTheme="minorHAnsi" w:hAnsiTheme="minorHAnsi" w:cs="Calibri"/>
          <w:noProof/>
          <w:color w:val="000000"/>
          <w:lang w:val="en-GB"/>
        </w:rPr>
        <w:t>Usability</w:t>
      </w:r>
      <w:r w:rsidRPr="00496962">
        <w:rPr>
          <w:noProof/>
          <w:lang w:val="en-US"/>
        </w:rPr>
        <w:tab/>
      </w:r>
      <w:r>
        <w:rPr>
          <w:noProof/>
        </w:rPr>
        <w:fldChar w:fldCharType="begin"/>
      </w:r>
      <w:r w:rsidRPr="00496962">
        <w:rPr>
          <w:noProof/>
          <w:lang w:val="en-US"/>
        </w:rPr>
        <w:instrText xml:space="preserve"> PAGEREF _Toc85789846 \h </w:instrText>
      </w:r>
      <w:r>
        <w:rPr>
          <w:noProof/>
        </w:rPr>
      </w:r>
      <w:r>
        <w:rPr>
          <w:noProof/>
        </w:rPr>
        <w:fldChar w:fldCharType="separate"/>
      </w:r>
      <w:r w:rsidRPr="00496962">
        <w:rPr>
          <w:noProof/>
          <w:lang w:val="en-US"/>
        </w:rPr>
        <w:t>13</w:t>
      </w:r>
      <w:r>
        <w:rPr>
          <w:noProof/>
        </w:rPr>
        <w:fldChar w:fldCharType="end"/>
      </w:r>
    </w:p>
    <w:p w14:paraId="7D603B83" w14:textId="16E44A06" w:rsidR="00496962" w:rsidRPr="00496962" w:rsidRDefault="00496962">
      <w:pPr>
        <w:pStyle w:val="TOC2"/>
        <w:tabs>
          <w:tab w:val="left" w:pos="849"/>
          <w:tab w:val="right" w:leader="dot" w:pos="9060"/>
        </w:tabs>
        <w:rPr>
          <w:rFonts w:asciiTheme="minorHAnsi" w:eastAsiaTheme="minorEastAsia" w:hAnsiTheme="minorHAnsi" w:cstheme="minorBidi"/>
          <w:noProof/>
          <w:lang w:val="en-US"/>
        </w:rPr>
      </w:pPr>
      <w:r w:rsidRPr="00496962">
        <w:rPr>
          <w:rFonts w:asciiTheme="minorHAnsi" w:eastAsia="Arial" w:hAnsiTheme="minorHAnsi" w:cs="Symbol"/>
          <w:noProof/>
          <w:lang w:val="en-US"/>
        </w:rPr>
        <w:t>1.2</w:t>
      </w:r>
      <w:r w:rsidRPr="00496962">
        <w:rPr>
          <w:rFonts w:asciiTheme="minorHAnsi" w:eastAsiaTheme="minorEastAsia" w:hAnsiTheme="minorHAnsi" w:cstheme="minorBidi"/>
          <w:noProof/>
          <w:lang w:val="en-US"/>
        </w:rPr>
        <w:tab/>
      </w:r>
      <w:r w:rsidRPr="00936EBA">
        <w:rPr>
          <w:rFonts w:asciiTheme="minorHAnsi" w:eastAsia="Arial" w:hAnsiTheme="minorHAnsi" w:cs="Calibri"/>
          <w:noProof/>
          <w:color w:val="000000"/>
          <w:lang w:val="en-US"/>
        </w:rPr>
        <w:t>Efficiency</w:t>
      </w:r>
      <w:r w:rsidRPr="00496962">
        <w:rPr>
          <w:noProof/>
          <w:lang w:val="en-US"/>
        </w:rPr>
        <w:tab/>
      </w:r>
      <w:r>
        <w:rPr>
          <w:noProof/>
        </w:rPr>
        <w:fldChar w:fldCharType="begin"/>
      </w:r>
      <w:r w:rsidRPr="00496962">
        <w:rPr>
          <w:noProof/>
          <w:lang w:val="en-US"/>
        </w:rPr>
        <w:instrText xml:space="preserve"> PAGEREF _Toc85789847 \h </w:instrText>
      </w:r>
      <w:r>
        <w:rPr>
          <w:noProof/>
        </w:rPr>
      </w:r>
      <w:r>
        <w:rPr>
          <w:noProof/>
        </w:rPr>
        <w:fldChar w:fldCharType="separate"/>
      </w:r>
      <w:r w:rsidRPr="00496962">
        <w:rPr>
          <w:noProof/>
          <w:lang w:val="en-US"/>
        </w:rPr>
        <w:t>13</w:t>
      </w:r>
      <w:r>
        <w:rPr>
          <w:noProof/>
        </w:rPr>
        <w:fldChar w:fldCharType="end"/>
      </w:r>
    </w:p>
    <w:p w14:paraId="6FD811C3" w14:textId="6DC6B509" w:rsidR="00496962" w:rsidRPr="00496962" w:rsidRDefault="00496962">
      <w:pPr>
        <w:pStyle w:val="TOC2"/>
        <w:tabs>
          <w:tab w:val="left" w:pos="849"/>
          <w:tab w:val="right" w:leader="dot" w:pos="9060"/>
        </w:tabs>
        <w:rPr>
          <w:rFonts w:asciiTheme="minorHAnsi" w:eastAsiaTheme="minorEastAsia" w:hAnsiTheme="minorHAnsi" w:cstheme="minorBidi"/>
          <w:noProof/>
          <w:lang w:val="en-US"/>
        </w:rPr>
      </w:pPr>
      <w:r w:rsidRPr="00496962">
        <w:rPr>
          <w:rFonts w:asciiTheme="minorHAnsi" w:eastAsia="Arial" w:hAnsiTheme="minorHAnsi" w:cs="Symbol"/>
          <w:noProof/>
          <w:lang w:val="en-US"/>
        </w:rPr>
        <w:t>1.3</w:t>
      </w:r>
      <w:r w:rsidRPr="00496962">
        <w:rPr>
          <w:rFonts w:asciiTheme="minorHAnsi" w:eastAsiaTheme="minorEastAsia" w:hAnsiTheme="minorHAnsi" w:cstheme="minorBidi"/>
          <w:noProof/>
          <w:lang w:val="en-US"/>
        </w:rPr>
        <w:tab/>
      </w:r>
      <w:r w:rsidRPr="00496962">
        <w:rPr>
          <w:rFonts w:asciiTheme="minorHAnsi" w:hAnsiTheme="minorHAnsi" w:cs="Calibri"/>
          <w:noProof/>
          <w:color w:val="000000"/>
          <w:lang w:val="en-US"/>
        </w:rPr>
        <w:t>Performance</w:t>
      </w:r>
      <w:r w:rsidRPr="00496962">
        <w:rPr>
          <w:noProof/>
          <w:lang w:val="en-US"/>
        </w:rPr>
        <w:tab/>
      </w:r>
      <w:r>
        <w:rPr>
          <w:noProof/>
        </w:rPr>
        <w:fldChar w:fldCharType="begin"/>
      </w:r>
      <w:r w:rsidRPr="00496962">
        <w:rPr>
          <w:noProof/>
          <w:lang w:val="en-US"/>
        </w:rPr>
        <w:instrText xml:space="preserve"> PAGEREF _Toc85789848 \h </w:instrText>
      </w:r>
      <w:r>
        <w:rPr>
          <w:noProof/>
        </w:rPr>
      </w:r>
      <w:r>
        <w:rPr>
          <w:noProof/>
        </w:rPr>
        <w:fldChar w:fldCharType="separate"/>
      </w:r>
      <w:r w:rsidRPr="00496962">
        <w:rPr>
          <w:noProof/>
          <w:lang w:val="en-US"/>
        </w:rPr>
        <w:t>13</w:t>
      </w:r>
      <w:r>
        <w:rPr>
          <w:noProof/>
        </w:rPr>
        <w:fldChar w:fldCharType="end"/>
      </w:r>
    </w:p>
    <w:p w14:paraId="4F2E6BBC" w14:textId="7B7C2C26" w:rsidR="00496962" w:rsidRPr="00496962" w:rsidRDefault="00496962">
      <w:pPr>
        <w:pStyle w:val="TOC2"/>
        <w:tabs>
          <w:tab w:val="left" w:pos="849"/>
          <w:tab w:val="right" w:leader="dot" w:pos="9060"/>
        </w:tabs>
        <w:rPr>
          <w:rFonts w:asciiTheme="minorHAnsi" w:eastAsiaTheme="minorEastAsia" w:hAnsiTheme="minorHAnsi" w:cstheme="minorBidi"/>
          <w:noProof/>
          <w:lang w:val="en-US"/>
        </w:rPr>
      </w:pPr>
      <w:r w:rsidRPr="00496962">
        <w:rPr>
          <w:rFonts w:asciiTheme="minorHAnsi" w:eastAsia="Arial" w:hAnsiTheme="minorHAnsi" w:cs="Symbol"/>
          <w:noProof/>
          <w:lang w:val="en-US"/>
        </w:rPr>
        <w:t>1.4</w:t>
      </w:r>
      <w:r w:rsidRPr="00496962">
        <w:rPr>
          <w:rFonts w:asciiTheme="minorHAnsi" w:eastAsiaTheme="minorEastAsia" w:hAnsiTheme="minorHAnsi" w:cstheme="minorBidi"/>
          <w:noProof/>
          <w:lang w:val="en-US"/>
        </w:rPr>
        <w:tab/>
      </w:r>
      <w:r w:rsidRPr="00496962">
        <w:rPr>
          <w:rFonts w:asciiTheme="minorHAnsi" w:hAnsiTheme="minorHAnsi" w:cs="Calibri"/>
          <w:noProof/>
          <w:color w:val="000000"/>
          <w:lang w:val="en-US"/>
        </w:rPr>
        <w:t>System Environment</w:t>
      </w:r>
      <w:r w:rsidRPr="00496962">
        <w:rPr>
          <w:noProof/>
          <w:lang w:val="en-US"/>
        </w:rPr>
        <w:tab/>
      </w:r>
      <w:r>
        <w:rPr>
          <w:noProof/>
        </w:rPr>
        <w:fldChar w:fldCharType="begin"/>
      </w:r>
      <w:r w:rsidRPr="00496962">
        <w:rPr>
          <w:noProof/>
          <w:lang w:val="en-US"/>
        </w:rPr>
        <w:instrText xml:space="preserve"> PAGEREF _Toc85789849 \h </w:instrText>
      </w:r>
      <w:r>
        <w:rPr>
          <w:noProof/>
        </w:rPr>
      </w:r>
      <w:r>
        <w:rPr>
          <w:noProof/>
        </w:rPr>
        <w:fldChar w:fldCharType="separate"/>
      </w:r>
      <w:r w:rsidRPr="00496962">
        <w:rPr>
          <w:noProof/>
          <w:lang w:val="en-US"/>
        </w:rPr>
        <w:t>13</w:t>
      </w:r>
      <w:r>
        <w:rPr>
          <w:noProof/>
        </w:rPr>
        <w:fldChar w:fldCharType="end"/>
      </w:r>
    </w:p>
    <w:p w14:paraId="42E7FBEA" w14:textId="531E98FE" w:rsidR="00496962" w:rsidRDefault="00496962">
      <w:pPr>
        <w:pStyle w:val="TOC1"/>
        <w:tabs>
          <w:tab w:val="left" w:pos="480"/>
          <w:tab w:val="right" w:leader="dot" w:pos="9060"/>
        </w:tabs>
        <w:rPr>
          <w:rFonts w:asciiTheme="minorHAnsi" w:eastAsiaTheme="minorEastAsia" w:hAnsiTheme="minorHAnsi" w:cstheme="minorBidi"/>
          <w:b w:val="0"/>
          <w:noProof/>
        </w:rPr>
      </w:pPr>
      <w:r w:rsidRPr="00936EBA">
        <w:rPr>
          <w:rFonts w:ascii="Calibri" w:hAnsi="Calibri" w:cs="Calibri"/>
          <w:noProof/>
        </w:rPr>
        <w:t>6.</w:t>
      </w:r>
      <w:r>
        <w:rPr>
          <w:rFonts w:asciiTheme="minorHAnsi" w:eastAsiaTheme="minorEastAsia" w:hAnsiTheme="minorHAnsi" w:cstheme="minorBidi"/>
          <w:b w:val="0"/>
          <w:noProof/>
        </w:rPr>
        <w:tab/>
      </w:r>
      <w:r w:rsidRPr="00936EBA">
        <w:rPr>
          <w:rFonts w:ascii="Calibri" w:hAnsi="Calibri" w:cs="Calibri"/>
          <w:noProof/>
        </w:rPr>
        <w:t>References</w:t>
      </w:r>
      <w:r>
        <w:rPr>
          <w:noProof/>
        </w:rPr>
        <w:tab/>
      </w:r>
      <w:r>
        <w:rPr>
          <w:noProof/>
        </w:rPr>
        <w:fldChar w:fldCharType="begin"/>
      </w:r>
      <w:r>
        <w:rPr>
          <w:noProof/>
        </w:rPr>
        <w:instrText xml:space="preserve"> PAGEREF _Toc85789850 \h </w:instrText>
      </w:r>
      <w:r>
        <w:rPr>
          <w:noProof/>
        </w:rPr>
      </w:r>
      <w:r>
        <w:rPr>
          <w:noProof/>
        </w:rPr>
        <w:fldChar w:fldCharType="separate"/>
      </w:r>
      <w:r>
        <w:rPr>
          <w:noProof/>
        </w:rPr>
        <w:t>14</w:t>
      </w:r>
      <w:r>
        <w:rPr>
          <w:noProof/>
        </w:rPr>
        <w:fldChar w:fldCharType="end"/>
      </w:r>
    </w:p>
    <w:p w14:paraId="04F09FA0" w14:textId="58B81A12" w:rsidR="00075211" w:rsidRDefault="002673DD">
      <w:pPr>
        <w:rPr>
          <w:rFonts w:ascii="Calibri" w:hAnsi="Calibri" w:cs="Calibri"/>
        </w:rPr>
        <w:sectPr w:rsidR="00075211">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8" w:right="1418" w:bottom="907" w:left="1418" w:header="709" w:footer="709" w:gutter="0"/>
          <w:cols w:space="720"/>
          <w:docGrid w:linePitch="360"/>
        </w:sectPr>
      </w:pPr>
      <w:r>
        <w:rPr>
          <w:rFonts w:ascii="Calibri" w:hAnsi="Calibri" w:cs="Calibri"/>
          <w:b/>
        </w:rPr>
        <w:fldChar w:fldCharType="end"/>
      </w:r>
    </w:p>
    <w:p w14:paraId="5D926B92" w14:textId="355A1570" w:rsidR="00075211" w:rsidRPr="00ED20E4" w:rsidRDefault="002673DD" w:rsidP="00ED20E4">
      <w:pPr>
        <w:pStyle w:val="Heading1"/>
        <w:rPr>
          <w:rStyle w:val="Erluterungen"/>
          <w:rFonts w:ascii="Calibri" w:hAnsi="Calibri" w:cs="Calibri"/>
          <w:i w:val="0"/>
          <w:iCs/>
          <w:color w:val="000000"/>
          <w:lang w:val="en-US"/>
        </w:rPr>
      </w:pPr>
      <w:bookmarkStart w:id="4" w:name="_Toc522094874"/>
      <w:bookmarkStart w:id="5" w:name="_Toc522094926"/>
      <w:bookmarkStart w:id="6" w:name="_Toc522168322"/>
      <w:bookmarkStart w:id="7" w:name="_Toc522174211"/>
      <w:bookmarkStart w:id="8" w:name="_Toc85789825"/>
      <w:r w:rsidRPr="00ED20E4">
        <w:rPr>
          <w:rFonts w:ascii="Calibri" w:hAnsi="Calibri" w:cs="Calibri"/>
          <w:szCs w:val="28"/>
        </w:rPr>
        <w:lastRenderedPageBreak/>
        <w:t>Goal</w:t>
      </w:r>
      <w:bookmarkEnd w:id="4"/>
      <w:bookmarkEnd w:id="5"/>
      <w:bookmarkEnd w:id="6"/>
      <w:bookmarkEnd w:id="7"/>
      <w:bookmarkEnd w:id="8"/>
    </w:p>
    <w:p w14:paraId="0AFB441B" w14:textId="0AABB208" w:rsidR="00E6337D" w:rsidRPr="00925781" w:rsidRDefault="00E6337D">
      <w:pPr>
        <w:rPr>
          <w:rStyle w:val="Erluterungen"/>
          <w:rFonts w:ascii="Calibri" w:hAnsi="Calibri" w:cs="Calibri"/>
          <w:i w:val="0"/>
          <w:iCs/>
          <w:color w:val="000000" w:themeColor="text1"/>
          <w:szCs w:val="24"/>
          <w:lang w:val="en-US"/>
        </w:rPr>
      </w:pPr>
      <w:r w:rsidRPr="00925781">
        <w:rPr>
          <w:rStyle w:val="Erluterungen"/>
          <w:rFonts w:ascii="Calibri" w:hAnsi="Calibri" w:cs="Calibri"/>
          <w:i w:val="0"/>
          <w:iCs/>
          <w:color w:val="000000" w:themeColor="text1"/>
          <w:szCs w:val="24"/>
          <w:lang w:val="en-US"/>
        </w:rPr>
        <w:t xml:space="preserve">A </w:t>
      </w:r>
      <w:r w:rsidR="001F504A" w:rsidRPr="00925781">
        <w:rPr>
          <w:rStyle w:val="Erluterungen"/>
          <w:rFonts w:ascii="Calibri" w:hAnsi="Calibri" w:cs="Calibri"/>
          <w:i w:val="0"/>
          <w:iCs/>
          <w:color w:val="000000" w:themeColor="text1"/>
          <w:szCs w:val="24"/>
          <w:lang w:val="en-US"/>
        </w:rPr>
        <w:t>web-based</w:t>
      </w:r>
      <w:r w:rsidRPr="00925781">
        <w:rPr>
          <w:rStyle w:val="Erluterungen"/>
          <w:rFonts w:ascii="Calibri" w:hAnsi="Calibri" w:cs="Calibri"/>
          <w:i w:val="0"/>
          <w:iCs/>
          <w:color w:val="000000" w:themeColor="text1"/>
          <w:szCs w:val="24"/>
          <w:lang w:val="en-US"/>
        </w:rPr>
        <w:t xml:space="preserve"> application should be developed, that provides an accessible and easy GUI for the configuration of cable</w:t>
      </w:r>
      <w:r w:rsidR="006C1305">
        <w:rPr>
          <w:rStyle w:val="Erluterungen"/>
          <w:rFonts w:ascii="Calibri" w:hAnsi="Calibri" w:cs="Calibri"/>
          <w:i w:val="0"/>
          <w:iCs/>
          <w:color w:val="000000" w:themeColor="text1"/>
          <w:szCs w:val="24"/>
          <w:lang w:val="en-US"/>
        </w:rPr>
        <w:t>s</w:t>
      </w:r>
      <w:r w:rsidRPr="00925781">
        <w:rPr>
          <w:rStyle w:val="Erluterungen"/>
          <w:rFonts w:ascii="Calibri" w:hAnsi="Calibri" w:cs="Calibri"/>
          <w:i w:val="0"/>
          <w:iCs/>
          <w:color w:val="000000" w:themeColor="text1"/>
          <w:szCs w:val="24"/>
          <w:lang w:val="en-US"/>
        </w:rPr>
        <w:t xml:space="preserve"> and the addition of device-interfaces (</w:t>
      </w:r>
      <w:proofErr w:type="gramStart"/>
      <w:r w:rsidR="0008361F">
        <w:rPr>
          <w:rStyle w:val="Erluterungen"/>
          <w:rFonts w:ascii="Calibri" w:hAnsi="Calibri" w:cs="Calibri"/>
          <w:i w:val="0"/>
          <w:iCs/>
          <w:color w:val="000000" w:themeColor="text1"/>
          <w:szCs w:val="24"/>
          <w:lang w:val="en-US"/>
        </w:rPr>
        <w:t>e.g.</w:t>
      </w:r>
      <w:proofErr w:type="gramEnd"/>
      <w:r w:rsidRPr="00925781">
        <w:rPr>
          <w:rStyle w:val="Erluterungen"/>
          <w:rFonts w:ascii="Calibri" w:hAnsi="Calibri" w:cs="Calibri"/>
          <w:i w:val="0"/>
          <w:iCs/>
          <w:color w:val="000000" w:themeColor="text1"/>
          <w:szCs w:val="24"/>
          <w:lang w:val="en-US"/>
        </w:rPr>
        <w:t xml:space="preserve"> physical ports) </w:t>
      </w:r>
      <w:r w:rsidR="006C038D">
        <w:rPr>
          <w:rStyle w:val="Erluterungen"/>
          <w:rFonts w:ascii="Calibri" w:hAnsi="Calibri" w:cs="Calibri"/>
          <w:i w:val="0"/>
          <w:iCs/>
          <w:color w:val="000000" w:themeColor="text1"/>
          <w:szCs w:val="24"/>
          <w:lang w:val="en-US"/>
        </w:rPr>
        <w:t>and</w:t>
      </w:r>
      <w:r w:rsidRPr="00925781">
        <w:rPr>
          <w:rStyle w:val="Erluterungen"/>
          <w:rFonts w:ascii="Calibri" w:hAnsi="Calibri" w:cs="Calibri"/>
          <w:i w:val="0"/>
          <w:iCs/>
          <w:color w:val="000000" w:themeColor="text1"/>
          <w:szCs w:val="24"/>
          <w:lang w:val="en-US"/>
        </w:rPr>
        <w:t xml:space="preserve"> file</w:t>
      </w:r>
      <w:r w:rsidR="0008361F">
        <w:rPr>
          <w:rStyle w:val="Erluterungen"/>
          <w:rFonts w:ascii="Calibri" w:hAnsi="Calibri" w:cs="Calibri"/>
          <w:i w:val="0"/>
          <w:iCs/>
          <w:color w:val="000000" w:themeColor="text1"/>
          <w:szCs w:val="24"/>
          <w:lang w:val="en-US"/>
        </w:rPr>
        <w:t xml:space="preserve"> </w:t>
      </w:r>
      <w:r w:rsidR="000D138E" w:rsidRPr="00925781">
        <w:rPr>
          <w:rStyle w:val="Erluterungen"/>
          <w:rFonts w:ascii="Calibri" w:hAnsi="Calibri" w:cs="Calibri"/>
          <w:i w:val="0"/>
          <w:iCs/>
          <w:color w:val="000000" w:themeColor="text1"/>
          <w:szCs w:val="24"/>
          <w:lang w:val="en-US"/>
        </w:rPr>
        <w:t>attachments</w:t>
      </w:r>
      <w:r w:rsidR="00925781" w:rsidRPr="00925781">
        <w:rPr>
          <w:rStyle w:val="Erluterungen"/>
          <w:rFonts w:ascii="Calibri" w:hAnsi="Calibri" w:cs="Calibri"/>
          <w:i w:val="0"/>
          <w:iCs/>
          <w:color w:val="000000" w:themeColor="text1"/>
          <w:szCs w:val="24"/>
          <w:lang w:val="en-US"/>
        </w:rPr>
        <w:t xml:space="preserve"> [1]. Such configurations can be found in the catalogues of almost every cable-provider. </w:t>
      </w:r>
      <w:r w:rsidR="00925781">
        <w:rPr>
          <w:rStyle w:val="Erluterungen"/>
          <w:rFonts w:ascii="Calibri" w:hAnsi="Calibri" w:cs="Calibri"/>
          <w:i w:val="0"/>
          <w:iCs/>
          <w:color w:val="000000" w:themeColor="text1"/>
          <w:szCs w:val="24"/>
          <w:lang w:val="en-US"/>
        </w:rPr>
        <w:t>A usability-analysis should give insight to existing solutions, the</w:t>
      </w:r>
      <w:r w:rsidR="0036144F">
        <w:rPr>
          <w:rStyle w:val="Erluterungen"/>
          <w:rFonts w:ascii="Calibri" w:hAnsi="Calibri" w:cs="Calibri"/>
          <w:i w:val="0"/>
          <w:iCs/>
          <w:color w:val="000000" w:themeColor="text1"/>
          <w:szCs w:val="24"/>
          <w:lang w:val="en-US"/>
        </w:rPr>
        <w:t xml:space="preserve"> following</w:t>
      </w:r>
      <w:r w:rsidR="00925781">
        <w:rPr>
          <w:rStyle w:val="Erluterungen"/>
          <w:rFonts w:ascii="Calibri" w:hAnsi="Calibri" w:cs="Calibri"/>
          <w:i w:val="0"/>
          <w:iCs/>
          <w:color w:val="000000" w:themeColor="text1"/>
          <w:szCs w:val="24"/>
          <w:lang w:val="en-US"/>
        </w:rPr>
        <w:t xml:space="preserve"> results influence the development</w:t>
      </w:r>
      <w:r w:rsidR="00D87070">
        <w:rPr>
          <w:rStyle w:val="Erluterungen"/>
          <w:rFonts w:ascii="Calibri" w:hAnsi="Calibri" w:cs="Calibri"/>
          <w:i w:val="0"/>
          <w:iCs/>
          <w:color w:val="000000" w:themeColor="text1"/>
          <w:szCs w:val="24"/>
          <w:lang w:val="en-US"/>
        </w:rPr>
        <w:t xml:space="preserve"> then</w:t>
      </w:r>
      <w:r w:rsidR="00925781">
        <w:rPr>
          <w:rStyle w:val="Erluterungen"/>
          <w:rFonts w:ascii="Calibri" w:hAnsi="Calibri" w:cs="Calibri"/>
          <w:i w:val="0"/>
          <w:iCs/>
          <w:color w:val="000000" w:themeColor="text1"/>
          <w:szCs w:val="24"/>
          <w:lang w:val="en-US"/>
        </w:rPr>
        <w:t>. The file-output format should be in form of a</w:t>
      </w:r>
      <w:r w:rsidR="00D87070">
        <w:rPr>
          <w:rStyle w:val="Erluterungen"/>
          <w:rFonts w:ascii="Calibri" w:hAnsi="Calibri" w:cs="Calibri"/>
          <w:i w:val="0"/>
          <w:iCs/>
          <w:color w:val="000000" w:themeColor="text1"/>
          <w:szCs w:val="24"/>
          <w:lang w:val="en-US"/>
        </w:rPr>
        <w:t>n</w:t>
      </w:r>
      <w:r w:rsidR="00925781">
        <w:rPr>
          <w:rStyle w:val="Erluterungen"/>
          <w:rFonts w:ascii="Calibri" w:hAnsi="Calibri" w:cs="Calibri"/>
          <w:i w:val="0"/>
          <w:iCs/>
          <w:color w:val="000000" w:themeColor="text1"/>
          <w:szCs w:val="24"/>
          <w:lang w:val="en-US"/>
        </w:rPr>
        <w:t xml:space="preserve"> </w:t>
      </w:r>
      <w:proofErr w:type="spellStart"/>
      <w:r w:rsidR="00925781">
        <w:rPr>
          <w:rStyle w:val="Erluterungen"/>
          <w:rFonts w:ascii="Calibri" w:hAnsi="Calibri" w:cs="Calibri"/>
          <w:i w:val="0"/>
          <w:iCs/>
          <w:color w:val="000000" w:themeColor="text1"/>
          <w:szCs w:val="24"/>
          <w:lang w:val="en-US"/>
        </w:rPr>
        <w:t>AutomationML</w:t>
      </w:r>
      <w:proofErr w:type="spellEnd"/>
      <w:r w:rsidR="00925781">
        <w:rPr>
          <w:rStyle w:val="Erluterungen"/>
          <w:rFonts w:ascii="Calibri" w:hAnsi="Calibri" w:cs="Calibri"/>
          <w:i w:val="0"/>
          <w:iCs/>
          <w:color w:val="000000" w:themeColor="text1"/>
          <w:szCs w:val="24"/>
          <w:lang w:val="en-US"/>
        </w:rPr>
        <w:t>-Package, which must apply to the rules for AML-Component</w:t>
      </w:r>
      <w:r w:rsidR="00F36F0D">
        <w:rPr>
          <w:rStyle w:val="Erluterungen"/>
          <w:rFonts w:ascii="Calibri" w:hAnsi="Calibri" w:cs="Calibri"/>
          <w:i w:val="0"/>
          <w:iCs/>
          <w:color w:val="000000" w:themeColor="text1"/>
          <w:szCs w:val="24"/>
          <w:lang w:val="en-US"/>
        </w:rPr>
        <w:t xml:space="preserve"> </w:t>
      </w:r>
      <w:r w:rsidR="00925781">
        <w:rPr>
          <w:rStyle w:val="Erluterungen"/>
          <w:rFonts w:ascii="Calibri" w:hAnsi="Calibri" w:cs="Calibri"/>
          <w:i w:val="0"/>
          <w:iCs/>
          <w:color w:val="000000" w:themeColor="text1"/>
          <w:szCs w:val="24"/>
          <w:lang w:val="en-US"/>
        </w:rPr>
        <w:t xml:space="preserve">models (AML-DDs). </w:t>
      </w:r>
      <w:r w:rsidR="003472DE">
        <w:rPr>
          <w:rStyle w:val="Erluterungen"/>
          <w:rFonts w:ascii="Calibri" w:hAnsi="Calibri" w:cs="Calibri"/>
          <w:i w:val="0"/>
          <w:iCs/>
          <w:color w:val="000000" w:themeColor="text1"/>
          <w:szCs w:val="24"/>
          <w:lang w:val="en-US"/>
        </w:rPr>
        <w:t>Furthermore,</w:t>
      </w:r>
      <w:r w:rsidR="00925781">
        <w:rPr>
          <w:rStyle w:val="Erluterungen"/>
          <w:rFonts w:ascii="Calibri" w:hAnsi="Calibri" w:cs="Calibri"/>
          <w:i w:val="0"/>
          <w:iCs/>
          <w:color w:val="000000" w:themeColor="text1"/>
          <w:szCs w:val="24"/>
          <w:lang w:val="en-US"/>
        </w:rPr>
        <w:t xml:space="preserve"> the electrical interface-library </w:t>
      </w:r>
      <w:r w:rsidR="002673DD">
        <w:rPr>
          <w:rStyle w:val="Erluterungen"/>
          <w:rFonts w:ascii="Calibri" w:hAnsi="Calibri" w:cs="Calibri"/>
          <w:i w:val="0"/>
          <w:iCs/>
          <w:color w:val="000000" w:themeColor="text1"/>
          <w:szCs w:val="24"/>
          <w:lang w:val="en-US"/>
        </w:rPr>
        <w:t>should be expanded with new connector-types for single-pair-ethernet from the IEC63171-6 and M12-Push/Pull from the IEC 61076-2</w:t>
      </w:r>
      <w:r w:rsidR="00173DF3">
        <w:rPr>
          <w:rStyle w:val="Erluterungen"/>
          <w:rFonts w:ascii="Calibri" w:hAnsi="Calibri" w:cs="Calibri"/>
          <w:i w:val="0"/>
          <w:iCs/>
          <w:color w:val="000000" w:themeColor="text1"/>
          <w:szCs w:val="24"/>
          <w:lang w:val="en-US"/>
        </w:rPr>
        <w:t xml:space="preserve"> </w:t>
      </w:r>
      <w:r w:rsidR="002673DD">
        <w:rPr>
          <w:rStyle w:val="Erluterungen"/>
          <w:rFonts w:ascii="Calibri" w:hAnsi="Calibri" w:cs="Calibri"/>
          <w:i w:val="0"/>
          <w:iCs/>
          <w:color w:val="000000" w:themeColor="text1"/>
          <w:szCs w:val="24"/>
          <w:lang w:val="en-US"/>
        </w:rPr>
        <w:t>010.</w:t>
      </w:r>
    </w:p>
    <w:p w14:paraId="10EE165B" w14:textId="77777777" w:rsidR="002673DD" w:rsidRPr="006C038D" w:rsidRDefault="002673DD">
      <w:pPr>
        <w:rPr>
          <w:rStyle w:val="Erluterungen"/>
          <w:rFonts w:ascii="Calibri" w:hAnsi="Calibri" w:cs="Calibri"/>
          <w:i w:val="0"/>
          <w:iCs/>
          <w:color w:val="000000" w:themeColor="text1"/>
          <w:lang w:val="en-US"/>
        </w:rPr>
      </w:pPr>
    </w:p>
    <w:p w14:paraId="4F7CF85A" w14:textId="079A88AD" w:rsidR="00ED20E4" w:rsidRPr="002673DD" w:rsidRDefault="002673DD">
      <w:pPr>
        <w:rPr>
          <w:rStyle w:val="Erluterungen"/>
          <w:rFonts w:ascii="Calibri" w:hAnsi="Calibri" w:cs="Calibri"/>
          <w:i w:val="0"/>
          <w:iCs/>
          <w:color w:val="000000" w:themeColor="text1"/>
          <w:u w:val="single"/>
          <w:lang w:val="en-US"/>
        </w:rPr>
      </w:pPr>
      <w:r w:rsidRPr="002673DD">
        <w:rPr>
          <w:rStyle w:val="Erluterungen"/>
          <w:rFonts w:ascii="Calibri" w:hAnsi="Calibri" w:cs="Calibri"/>
          <w:i w:val="0"/>
          <w:iCs/>
          <w:color w:val="000000" w:themeColor="text1"/>
          <w:u w:val="single"/>
          <w:lang w:val="en-US"/>
        </w:rPr>
        <w:t>Following tasks must be completed</w:t>
      </w:r>
      <w:r w:rsidR="00ED20E4" w:rsidRPr="002673DD">
        <w:rPr>
          <w:rStyle w:val="Erluterungen"/>
          <w:rFonts w:ascii="Calibri" w:hAnsi="Calibri" w:cs="Calibri"/>
          <w:i w:val="0"/>
          <w:iCs/>
          <w:color w:val="000000" w:themeColor="text1"/>
          <w:u w:val="single"/>
          <w:lang w:val="en-US"/>
        </w:rPr>
        <w:t>:</w:t>
      </w:r>
    </w:p>
    <w:p w14:paraId="4E79FC56" w14:textId="77777777" w:rsidR="002673DD" w:rsidRPr="002673DD" w:rsidRDefault="002673DD">
      <w:pPr>
        <w:rPr>
          <w:rStyle w:val="Erluterungen"/>
          <w:rFonts w:ascii="Calibri" w:hAnsi="Calibri" w:cs="Calibri"/>
          <w:i w:val="0"/>
          <w:iCs/>
          <w:color w:val="000000" w:themeColor="text1"/>
          <w:u w:val="single"/>
          <w:lang w:val="en-US"/>
        </w:rPr>
      </w:pPr>
    </w:p>
    <w:p w14:paraId="7FD02416" w14:textId="429A4D0D" w:rsidR="00E6337D" w:rsidRPr="002673DD" w:rsidRDefault="00ED20E4">
      <w:pPr>
        <w:rPr>
          <w:rStyle w:val="Erluterungen"/>
          <w:rFonts w:ascii="Calibri" w:hAnsi="Calibri" w:cs="Calibri"/>
          <w:i w:val="0"/>
          <w:iCs/>
          <w:color w:val="000000" w:themeColor="text1"/>
          <w:lang w:val="en-US"/>
        </w:rPr>
      </w:pPr>
      <w:r w:rsidRPr="002673DD">
        <w:rPr>
          <w:rStyle w:val="Erluterungen"/>
          <w:rFonts w:ascii="Calibri" w:hAnsi="Calibri" w:cs="Calibri"/>
          <w:i w:val="0"/>
          <w:iCs/>
          <w:color w:val="000000" w:themeColor="text1"/>
          <w:lang w:val="en-US"/>
        </w:rPr>
        <w:t>1.</w:t>
      </w:r>
      <w:r w:rsidR="00E6337D" w:rsidRPr="002673DD">
        <w:rPr>
          <w:rStyle w:val="Erluterungen"/>
          <w:rFonts w:ascii="Calibri" w:hAnsi="Calibri" w:cs="Calibri"/>
          <w:i w:val="0"/>
          <w:iCs/>
          <w:color w:val="000000" w:themeColor="text1"/>
          <w:lang w:val="en-US"/>
        </w:rPr>
        <w:t xml:space="preserve"> </w:t>
      </w:r>
      <w:r w:rsidR="002673DD" w:rsidRPr="002673DD">
        <w:rPr>
          <w:rStyle w:val="Erluterungen"/>
          <w:rFonts w:ascii="Calibri" w:hAnsi="Calibri" w:cs="Calibri"/>
          <w:i w:val="0"/>
          <w:iCs/>
          <w:color w:val="000000" w:themeColor="text1"/>
          <w:lang w:val="en-US"/>
        </w:rPr>
        <w:t>Analysis of existing solutions</w:t>
      </w:r>
      <w:r w:rsidR="00E6337D" w:rsidRPr="002673DD">
        <w:rPr>
          <w:rStyle w:val="Erluterungen"/>
          <w:rFonts w:ascii="Calibri" w:hAnsi="Calibri" w:cs="Calibri"/>
          <w:i w:val="0"/>
          <w:iCs/>
          <w:color w:val="000000" w:themeColor="text1"/>
          <w:lang w:val="en-US"/>
        </w:rPr>
        <w:t xml:space="preserve"> </w:t>
      </w:r>
      <w:r w:rsidRPr="002673DD">
        <w:rPr>
          <w:rStyle w:val="Erluterungen"/>
          <w:rFonts w:ascii="Calibri" w:hAnsi="Calibri" w:cs="Calibri"/>
          <w:i w:val="0"/>
          <w:iCs/>
          <w:color w:val="000000" w:themeColor="text1"/>
          <w:lang w:val="en-US"/>
        </w:rPr>
        <w:t>(</w:t>
      </w:r>
      <w:proofErr w:type="gramStart"/>
      <w:r w:rsidR="00D939AF">
        <w:rPr>
          <w:rStyle w:val="Erluterungen"/>
          <w:rFonts w:ascii="Calibri" w:hAnsi="Calibri" w:cs="Calibri"/>
          <w:i w:val="0"/>
          <w:iCs/>
          <w:color w:val="000000" w:themeColor="text1"/>
          <w:lang w:val="en-US"/>
        </w:rPr>
        <w:t>e.g.</w:t>
      </w:r>
      <w:proofErr w:type="gramEnd"/>
      <w:r w:rsidRPr="002673DD">
        <w:rPr>
          <w:rStyle w:val="Erluterungen"/>
          <w:rFonts w:ascii="Calibri" w:hAnsi="Calibri" w:cs="Calibri"/>
          <w:i w:val="0"/>
          <w:iCs/>
          <w:color w:val="000000" w:themeColor="text1"/>
          <w:lang w:val="en-US"/>
        </w:rPr>
        <w:t xml:space="preserve"> </w:t>
      </w:r>
      <w:proofErr w:type="spellStart"/>
      <w:r w:rsidRPr="002673DD">
        <w:rPr>
          <w:rStyle w:val="Erluterungen"/>
          <w:rFonts w:ascii="Calibri" w:hAnsi="Calibri" w:cs="Calibri"/>
          <w:i w:val="0"/>
          <w:iCs/>
          <w:color w:val="000000" w:themeColor="text1"/>
          <w:lang w:val="en-US"/>
        </w:rPr>
        <w:t>Balluff</w:t>
      </w:r>
      <w:proofErr w:type="spellEnd"/>
      <w:r w:rsidRPr="002673DD">
        <w:rPr>
          <w:rStyle w:val="Erluterungen"/>
          <w:rFonts w:ascii="Calibri" w:hAnsi="Calibri" w:cs="Calibri"/>
          <w:i w:val="0"/>
          <w:iCs/>
          <w:color w:val="000000" w:themeColor="text1"/>
          <w:lang w:val="en-US"/>
        </w:rPr>
        <w:t xml:space="preserve">, </w:t>
      </w:r>
      <w:proofErr w:type="spellStart"/>
      <w:r w:rsidRPr="002673DD">
        <w:rPr>
          <w:rStyle w:val="Erluterungen"/>
          <w:rFonts w:ascii="Calibri" w:hAnsi="Calibri" w:cs="Calibri"/>
          <w:i w:val="0"/>
          <w:iCs/>
          <w:color w:val="000000" w:themeColor="text1"/>
          <w:lang w:val="en-US"/>
        </w:rPr>
        <w:t>Murr-Elektronik</w:t>
      </w:r>
      <w:proofErr w:type="spellEnd"/>
      <w:r w:rsidRPr="002673DD">
        <w:rPr>
          <w:rStyle w:val="Erluterungen"/>
          <w:rFonts w:ascii="Calibri" w:hAnsi="Calibri" w:cs="Calibri"/>
          <w:i w:val="0"/>
          <w:iCs/>
          <w:color w:val="000000" w:themeColor="text1"/>
          <w:lang w:val="en-US"/>
        </w:rPr>
        <w:t xml:space="preserve">, </w:t>
      </w:r>
      <w:proofErr w:type="spellStart"/>
      <w:r w:rsidRPr="002673DD">
        <w:rPr>
          <w:rStyle w:val="Erluterungen"/>
          <w:rFonts w:ascii="Calibri" w:hAnsi="Calibri" w:cs="Calibri"/>
          <w:i w:val="0"/>
          <w:iCs/>
          <w:color w:val="000000" w:themeColor="text1"/>
          <w:lang w:val="en-US"/>
        </w:rPr>
        <w:t>Harting</w:t>
      </w:r>
      <w:proofErr w:type="spellEnd"/>
      <w:r w:rsidRPr="002673DD">
        <w:rPr>
          <w:rStyle w:val="Erluterungen"/>
          <w:rFonts w:ascii="Calibri" w:hAnsi="Calibri" w:cs="Calibri"/>
          <w:i w:val="0"/>
          <w:iCs/>
          <w:color w:val="000000" w:themeColor="text1"/>
          <w:lang w:val="en-US"/>
        </w:rPr>
        <w:t>, Phoenix-Contact)</w:t>
      </w:r>
    </w:p>
    <w:p w14:paraId="26EA620E" w14:textId="5C00A96C" w:rsidR="00E6337D" w:rsidRPr="002673DD" w:rsidRDefault="00ED20E4">
      <w:pPr>
        <w:rPr>
          <w:rStyle w:val="Erluterungen"/>
          <w:rFonts w:ascii="Calibri" w:hAnsi="Calibri" w:cs="Calibri"/>
          <w:i w:val="0"/>
          <w:iCs/>
          <w:color w:val="000000" w:themeColor="text1"/>
          <w:lang w:val="en-US"/>
        </w:rPr>
      </w:pPr>
      <w:r w:rsidRPr="002673DD">
        <w:rPr>
          <w:rStyle w:val="Erluterungen"/>
          <w:rFonts w:ascii="Calibri" w:hAnsi="Calibri" w:cs="Calibri"/>
          <w:i w:val="0"/>
          <w:iCs/>
          <w:color w:val="000000" w:themeColor="text1"/>
          <w:lang w:val="en-US"/>
        </w:rPr>
        <w:t>2.</w:t>
      </w:r>
      <w:r w:rsidR="00E6337D" w:rsidRPr="002673DD">
        <w:rPr>
          <w:rStyle w:val="Erluterungen"/>
          <w:rFonts w:ascii="Calibri" w:hAnsi="Calibri" w:cs="Calibri"/>
          <w:i w:val="0"/>
          <w:iCs/>
          <w:color w:val="000000" w:themeColor="text1"/>
          <w:lang w:val="en-US"/>
        </w:rPr>
        <w:t xml:space="preserve"> </w:t>
      </w:r>
      <w:r w:rsidR="002673DD" w:rsidRPr="002673DD">
        <w:rPr>
          <w:rStyle w:val="Erluterungen"/>
          <w:rFonts w:ascii="Calibri" w:hAnsi="Calibri" w:cs="Calibri"/>
          <w:i w:val="0"/>
          <w:iCs/>
          <w:color w:val="000000" w:themeColor="text1"/>
          <w:lang w:val="en-US"/>
        </w:rPr>
        <w:t>Mockup of a GUI and an appropriate usability-concept</w:t>
      </w:r>
    </w:p>
    <w:p w14:paraId="5A7E7936" w14:textId="039347FC" w:rsidR="00E6337D" w:rsidRPr="002673DD" w:rsidRDefault="00ED20E4">
      <w:pPr>
        <w:rPr>
          <w:rStyle w:val="Erluterungen"/>
          <w:rFonts w:ascii="Calibri" w:hAnsi="Calibri" w:cs="Calibri"/>
          <w:i w:val="0"/>
          <w:iCs/>
          <w:color w:val="000000" w:themeColor="text1"/>
          <w:lang w:val="en-US"/>
        </w:rPr>
      </w:pPr>
      <w:r w:rsidRPr="002673DD">
        <w:rPr>
          <w:rStyle w:val="Erluterungen"/>
          <w:rFonts w:ascii="Calibri" w:hAnsi="Calibri" w:cs="Calibri"/>
          <w:i w:val="0"/>
          <w:iCs/>
          <w:color w:val="000000" w:themeColor="text1"/>
          <w:lang w:val="en-US"/>
        </w:rPr>
        <w:t>3.</w:t>
      </w:r>
      <w:r w:rsidR="00E6337D" w:rsidRPr="002673DD">
        <w:rPr>
          <w:rStyle w:val="Erluterungen"/>
          <w:rFonts w:ascii="Calibri" w:hAnsi="Calibri" w:cs="Calibri"/>
          <w:i w:val="0"/>
          <w:iCs/>
          <w:color w:val="000000" w:themeColor="text1"/>
          <w:lang w:val="en-US"/>
        </w:rPr>
        <w:t xml:space="preserve"> </w:t>
      </w:r>
      <w:r w:rsidR="002673DD" w:rsidRPr="002673DD">
        <w:rPr>
          <w:rStyle w:val="Erluterungen"/>
          <w:rFonts w:ascii="Calibri" w:hAnsi="Calibri" w:cs="Calibri"/>
          <w:i w:val="0"/>
          <w:iCs/>
          <w:color w:val="000000" w:themeColor="text1"/>
          <w:lang w:val="en-US"/>
        </w:rPr>
        <w:t>Support for CAEX 2.15 and CAEX 3.0 a</w:t>
      </w:r>
      <w:r w:rsidR="002673DD">
        <w:rPr>
          <w:rStyle w:val="Erluterungen"/>
          <w:rFonts w:ascii="Calibri" w:hAnsi="Calibri" w:cs="Calibri"/>
          <w:i w:val="0"/>
          <w:iCs/>
          <w:color w:val="000000" w:themeColor="text1"/>
          <w:lang w:val="en-US"/>
        </w:rPr>
        <w:t>s output format (customizable)</w:t>
      </w:r>
    </w:p>
    <w:p w14:paraId="45749663" w14:textId="0CB9E7A7" w:rsidR="00E6337D" w:rsidRPr="002673DD" w:rsidRDefault="00ED20E4">
      <w:pPr>
        <w:rPr>
          <w:rStyle w:val="Erluterungen"/>
          <w:rFonts w:ascii="Calibri" w:hAnsi="Calibri" w:cs="Calibri"/>
          <w:i w:val="0"/>
          <w:iCs/>
          <w:color w:val="000000" w:themeColor="text1"/>
          <w:lang w:val="en-US"/>
        </w:rPr>
      </w:pPr>
      <w:r w:rsidRPr="002673DD">
        <w:rPr>
          <w:rStyle w:val="Erluterungen"/>
          <w:rFonts w:ascii="Calibri" w:hAnsi="Calibri" w:cs="Calibri"/>
          <w:i w:val="0"/>
          <w:iCs/>
          <w:color w:val="000000" w:themeColor="text1"/>
          <w:lang w:val="en-US"/>
        </w:rPr>
        <w:t>4</w:t>
      </w:r>
      <w:r w:rsidR="002673DD" w:rsidRPr="002673DD">
        <w:rPr>
          <w:rStyle w:val="Erluterungen"/>
          <w:rFonts w:ascii="Calibri" w:hAnsi="Calibri" w:cs="Calibri"/>
          <w:i w:val="0"/>
          <w:iCs/>
          <w:color w:val="000000" w:themeColor="text1"/>
          <w:lang w:val="en-US"/>
        </w:rPr>
        <w:t xml:space="preserve">. Input fields for all </w:t>
      </w:r>
      <w:r w:rsidR="00DE0C3F" w:rsidRPr="002673DD">
        <w:rPr>
          <w:rStyle w:val="Erluterungen"/>
          <w:rFonts w:ascii="Calibri" w:hAnsi="Calibri" w:cs="Calibri"/>
          <w:i w:val="0"/>
          <w:iCs/>
          <w:color w:val="000000" w:themeColor="text1"/>
          <w:lang w:val="en-US"/>
        </w:rPr>
        <w:t>necessary</w:t>
      </w:r>
      <w:r w:rsidR="002673DD" w:rsidRPr="002673DD">
        <w:rPr>
          <w:rStyle w:val="Erluterungen"/>
          <w:rFonts w:ascii="Calibri" w:hAnsi="Calibri" w:cs="Calibri"/>
          <w:i w:val="0"/>
          <w:iCs/>
          <w:color w:val="000000" w:themeColor="text1"/>
          <w:lang w:val="en-US"/>
        </w:rPr>
        <w:t xml:space="preserve"> parameters</w:t>
      </w:r>
      <w:r w:rsidR="00E6337D" w:rsidRPr="002673DD">
        <w:rPr>
          <w:rStyle w:val="Erluterungen"/>
          <w:rFonts w:ascii="Calibri" w:hAnsi="Calibri" w:cs="Calibri"/>
          <w:i w:val="0"/>
          <w:iCs/>
          <w:color w:val="000000" w:themeColor="text1"/>
          <w:lang w:val="en-US"/>
        </w:rPr>
        <w:t xml:space="preserve"> </w:t>
      </w:r>
    </w:p>
    <w:p w14:paraId="135CC1F4" w14:textId="6FBA0FA6" w:rsidR="00E6337D" w:rsidRPr="00716539" w:rsidRDefault="00ED20E4">
      <w:pPr>
        <w:rPr>
          <w:rStyle w:val="Erluterungen"/>
          <w:rFonts w:ascii="Calibri" w:hAnsi="Calibri" w:cs="Calibri"/>
          <w:i w:val="0"/>
          <w:iCs/>
          <w:color w:val="000000" w:themeColor="text1"/>
          <w:lang w:val="en-US"/>
        </w:rPr>
      </w:pPr>
      <w:r w:rsidRPr="00716539">
        <w:rPr>
          <w:rStyle w:val="Erluterungen"/>
          <w:rFonts w:ascii="Calibri" w:hAnsi="Calibri" w:cs="Calibri"/>
          <w:i w:val="0"/>
          <w:iCs/>
          <w:color w:val="000000" w:themeColor="text1"/>
          <w:lang w:val="en-US"/>
        </w:rPr>
        <w:t>5.</w:t>
      </w:r>
      <w:r w:rsidR="00E6337D" w:rsidRPr="00716539">
        <w:rPr>
          <w:rStyle w:val="Erluterungen"/>
          <w:rFonts w:ascii="Calibri" w:hAnsi="Calibri" w:cs="Calibri"/>
          <w:i w:val="0"/>
          <w:iCs/>
          <w:color w:val="000000" w:themeColor="text1"/>
          <w:lang w:val="en-US"/>
        </w:rPr>
        <w:t xml:space="preserve"> </w:t>
      </w:r>
      <w:r w:rsidR="00DE0C3F" w:rsidRPr="00716539">
        <w:rPr>
          <w:rStyle w:val="Erluterungen"/>
          <w:rFonts w:ascii="Calibri" w:hAnsi="Calibri" w:cs="Calibri"/>
          <w:i w:val="0"/>
          <w:iCs/>
          <w:color w:val="000000" w:themeColor="text1"/>
          <w:lang w:val="en-US"/>
        </w:rPr>
        <w:t>Definition</w:t>
      </w:r>
      <w:r w:rsidR="002673DD" w:rsidRPr="00716539">
        <w:rPr>
          <w:rStyle w:val="Erluterungen"/>
          <w:rFonts w:ascii="Calibri" w:hAnsi="Calibri" w:cs="Calibri"/>
          <w:i w:val="0"/>
          <w:iCs/>
          <w:color w:val="000000" w:themeColor="text1"/>
          <w:lang w:val="en-US"/>
        </w:rPr>
        <w:t xml:space="preserve"> of an </w:t>
      </w:r>
      <w:r w:rsidR="00DE0C3F" w:rsidRPr="00716539">
        <w:rPr>
          <w:rStyle w:val="Erluterungen"/>
          <w:rFonts w:ascii="Calibri" w:hAnsi="Calibri" w:cs="Calibri"/>
          <w:i w:val="0"/>
          <w:iCs/>
          <w:color w:val="000000" w:themeColor="text1"/>
          <w:lang w:val="en-US"/>
        </w:rPr>
        <w:t>exchangeable</w:t>
      </w:r>
      <w:r w:rsidR="002673DD" w:rsidRPr="00716539">
        <w:rPr>
          <w:rStyle w:val="Erluterungen"/>
          <w:rFonts w:ascii="Calibri" w:hAnsi="Calibri" w:cs="Calibri"/>
          <w:i w:val="0"/>
          <w:iCs/>
          <w:color w:val="000000" w:themeColor="text1"/>
          <w:lang w:val="en-US"/>
        </w:rPr>
        <w:t xml:space="preserve"> data-model for </w:t>
      </w:r>
      <w:r w:rsidR="00716539" w:rsidRPr="00716539">
        <w:rPr>
          <w:rStyle w:val="Erluterungen"/>
          <w:rFonts w:ascii="Calibri" w:hAnsi="Calibri" w:cs="Calibri"/>
          <w:i w:val="0"/>
          <w:iCs/>
          <w:color w:val="000000" w:themeColor="text1"/>
          <w:lang w:val="en-US"/>
        </w:rPr>
        <w:t>t</w:t>
      </w:r>
      <w:r w:rsidR="002673DD" w:rsidRPr="00716539">
        <w:rPr>
          <w:rStyle w:val="Erluterungen"/>
          <w:rFonts w:ascii="Calibri" w:hAnsi="Calibri" w:cs="Calibri"/>
          <w:i w:val="0"/>
          <w:iCs/>
          <w:color w:val="000000" w:themeColor="text1"/>
          <w:lang w:val="en-US"/>
        </w:rPr>
        <w:t>he product-logic</w:t>
      </w:r>
    </w:p>
    <w:p w14:paraId="7B0BDA4C" w14:textId="1E175EC6" w:rsidR="00E6337D" w:rsidRPr="00716539" w:rsidRDefault="00ED20E4">
      <w:pPr>
        <w:rPr>
          <w:rStyle w:val="Erluterungen"/>
          <w:rFonts w:ascii="Calibri" w:hAnsi="Calibri" w:cs="Calibri"/>
          <w:i w:val="0"/>
          <w:iCs/>
          <w:color w:val="000000" w:themeColor="text1"/>
          <w:lang w:val="en-US"/>
        </w:rPr>
      </w:pPr>
      <w:r w:rsidRPr="00716539">
        <w:rPr>
          <w:rStyle w:val="Erluterungen"/>
          <w:rFonts w:ascii="Calibri" w:hAnsi="Calibri" w:cs="Calibri"/>
          <w:i w:val="0"/>
          <w:iCs/>
          <w:color w:val="000000" w:themeColor="text1"/>
          <w:lang w:val="en-US"/>
        </w:rPr>
        <w:t>6.</w:t>
      </w:r>
      <w:r w:rsidR="00E6337D" w:rsidRPr="00716539">
        <w:rPr>
          <w:rStyle w:val="Erluterungen"/>
          <w:rFonts w:ascii="Calibri" w:hAnsi="Calibri" w:cs="Calibri"/>
          <w:i w:val="0"/>
          <w:iCs/>
          <w:color w:val="000000" w:themeColor="text1"/>
          <w:lang w:val="en-US"/>
        </w:rPr>
        <w:t xml:space="preserve"> </w:t>
      </w:r>
      <w:r w:rsidR="002673DD" w:rsidRPr="00716539">
        <w:rPr>
          <w:rStyle w:val="Erluterungen"/>
          <w:rFonts w:ascii="Calibri" w:hAnsi="Calibri" w:cs="Calibri"/>
          <w:i w:val="0"/>
          <w:iCs/>
          <w:color w:val="000000" w:themeColor="text1"/>
          <w:lang w:val="en-US"/>
        </w:rPr>
        <w:t>Use and expansio</w:t>
      </w:r>
      <w:r w:rsidR="00716539" w:rsidRPr="00716539">
        <w:rPr>
          <w:rStyle w:val="Erluterungen"/>
          <w:rFonts w:ascii="Calibri" w:hAnsi="Calibri" w:cs="Calibri"/>
          <w:i w:val="0"/>
          <w:iCs/>
          <w:color w:val="000000" w:themeColor="text1"/>
          <w:lang w:val="en-US"/>
        </w:rPr>
        <w:t>n of</w:t>
      </w:r>
      <w:r w:rsidR="00716539">
        <w:rPr>
          <w:rStyle w:val="Erluterungen"/>
          <w:rFonts w:ascii="Calibri" w:hAnsi="Calibri" w:cs="Calibri"/>
          <w:i w:val="0"/>
          <w:iCs/>
          <w:color w:val="000000" w:themeColor="text1"/>
          <w:lang w:val="en-US"/>
        </w:rPr>
        <w:t xml:space="preserve"> </w:t>
      </w:r>
      <w:r w:rsidR="00716539" w:rsidRPr="00716539">
        <w:rPr>
          <w:rStyle w:val="Erluterungen"/>
          <w:rFonts w:ascii="Calibri" w:hAnsi="Calibri" w:cs="Calibri"/>
          <w:i w:val="0"/>
          <w:iCs/>
          <w:color w:val="000000" w:themeColor="text1"/>
          <w:lang w:val="en-US"/>
        </w:rPr>
        <w:t>the AML-interface-library for electrical co</w:t>
      </w:r>
      <w:r w:rsidR="00716539">
        <w:rPr>
          <w:rStyle w:val="Erluterungen"/>
          <w:rFonts w:ascii="Calibri" w:hAnsi="Calibri" w:cs="Calibri"/>
          <w:i w:val="0"/>
          <w:iCs/>
          <w:color w:val="000000" w:themeColor="text1"/>
          <w:lang w:val="en-US"/>
        </w:rPr>
        <w:t>nnectors</w:t>
      </w:r>
    </w:p>
    <w:p w14:paraId="13E03F8D" w14:textId="10A2DD1D" w:rsidR="00E6337D" w:rsidRPr="00716539" w:rsidRDefault="00ED20E4">
      <w:pPr>
        <w:rPr>
          <w:rStyle w:val="Erluterungen"/>
          <w:rFonts w:ascii="Calibri" w:hAnsi="Calibri" w:cs="Calibri"/>
          <w:i w:val="0"/>
          <w:iCs/>
          <w:color w:val="000000" w:themeColor="text1"/>
          <w:lang w:val="en-US"/>
        </w:rPr>
      </w:pPr>
      <w:r w:rsidRPr="00716539">
        <w:rPr>
          <w:rStyle w:val="Erluterungen"/>
          <w:rFonts w:ascii="Calibri" w:hAnsi="Calibri" w:cs="Calibri"/>
          <w:i w:val="0"/>
          <w:iCs/>
          <w:color w:val="000000" w:themeColor="text1"/>
          <w:lang w:val="en-US"/>
        </w:rPr>
        <w:t>7.</w:t>
      </w:r>
      <w:r w:rsidR="00E6337D" w:rsidRPr="00716539">
        <w:rPr>
          <w:rStyle w:val="Erluterungen"/>
          <w:rFonts w:ascii="Calibri" w:hAnsi="Calibri" w:cs="Calibri"/>
          <w:i w:val="0"/>
          <w:iCs/>
          <w:color w:val="000000" w:themeColor="text1"/>
          <w:lang w:val="en-US"/>
        </w:rPr>
        <w:t xml:space="preserve"> </w:t>
      </w:r>
      <w:r w:rsidR="00716539" w:rsidRPr="00716539">
        <w:rPr>
          <w:rStyle w:val="Erluterungen"/>
          <w:rFonts w:ascii="Calibri" w:hAnsi="Calibri" w:cs="Calibri"/>
          <w:i w:val="0"/>
          <w:iCs/>
          <w:color w:val="000000" w:themeColor="text1"/>
          <w:lang w:val="en-US"/>
        </w:rPr>
        <w:t xml:space="preserve">Use of the ANGULAR-framework </w:t>
      </w:r>
      <w:r w:rsidR="007F611E">
        <w:rPr>
          <w:rStyle w:val="Erluterungen"/>
          <w:rFonts w:ascii="Calibri" w:hAnsi="Calibri" w:cs="Calibri"/>
          <w:i w:val="0"/>
          <w:iCs/>
          <w:color w:val="000000" w:themeColor="text1"/>
          <w:lang w:val="en-US"/>
        </w:rPr>
        <w:t>to create a GUI</w:t>
      </w:r>
    </w:p>
    <w:p w14:paraId="2852AA9F" w14:textId="1C3FD3C2" w:rsidR="00E6337D" w:rsidRPr="00716539" w:rsidRDefault="00ED20E4">
      <w:pPr>
        <w:rPr>
          <w:rStyle w:val="Erluterungen"/>
          <w:rFonts w:ascii="Calibri" w:hAnsi="Calibri" w:cs="Calibri"/>
          <w:i w:val="0"/>
          <w:iCs/>
          <w:color w:val="000000" w:themeColor="text1"/>
          <w:lang w:val="en-US"/>
        </w:rPr>
      </w:pPr>
      <w:r w:rsidRPr="00716539">
        <w:rPr>
          <w:rStyle w:val="Erluterungen"/>
          <w:rFonts w:ascii="Calibri" w:hAnsi="Calibri" w:cs="Calibri"/>
          <w:i w:val="0"/>
          <w:iCs/>
          <w:color w:val="000000" w:themeColor="text1"/>
          <w:lang w:val="en-US"/>
        </w:rPr>
        <w:t>8.</w:t>
      </w:r>
      <w:r w:rsidR="00E6337D" w:rsidRPr="00716539">
        <w:rPr>
          <w:rStyle w:val="Erluterungen"/>
          <w:rFonts w:ascii="Calibri" w:hAnsi="Calibri" w:cs="Calibri"/>
          <w:i w:val="0"/>
          <w:iCs/>
          <w:color w:val="000000" w:themeColor="text1"/>
          <w:lang w:val="en-US"/>
        </w:rPr>
        <w:t xml:space="preserve"> </w:t>
      </w:r>
      <w:r w:rsidR="00716539" w:rsidRPr="00716539">
        <w:rPr>
          <w:rStyle w:val="Erluterungen"/>
          <w:rFonts w:ascii="Calibri" w:hAnsi="Calibri" w:cs="Calibri"/>
          <w:i w:val="0"/>
          <w:iCs/>
          <w:color w:val="000000" w:themeColor="text1"/>
          <w:lang w:val="en-US"/>
        </w:rPr>
        <w:t>Creation of an extensive u</w:t>
      </w:r>
      <w:r w:rsidR="00716539">
        <w:rPr>
          <w:rStyle w:val="Erluterungen"/>
          <w:rFonts w:ascii="Calibri" w:hAnsi="Calibri" w:cs="Calibri"/>
          <w:i w:val="0"/>
          <w:iCs/>
          <w:color w:val="000000" w:themeColor="text1"/>
          <w:lang w:val="en-US"/>
        </w:rPr>
        <w:t>ser-documentation</w:t>
      </w:r>
    </w:p>
    <w:p w14:paraId="6C8EBB25" w14:textId="77777777" w:rsidR="00E6337D" w:rsidRPr="00716539" w:rsidRDefault="00E6337D">
      <w:pPr>
        <w:rPr>
          <w:rStyle w:val="Erluterungen"/>
          <w:rFonts w:ascii="Calibri" w:hAnsi="Calibri" w:cs="Calibri"/>
          <w:i w:val="0"/>
          <w:iCs/>
          <w:color w:val="000000" w:themeColor="text1"/>
          <w:lang w:val="en-US"/>
        </w:rPr>
      </w:pPr>
    </w:p>
    <w:p w14:paraId="55DA2F4F" w14:textId="09CA32EB" w:rsidR="00E6337D" w:rsidRDefault="00ED20E4">
      <w:pPr>
        <w:rPr>
          <w:rStyle w:val="Erluterungen"/>
          <w:rFonts w:ascii="Calibri" w:hAnsi="Calibri" w:cs="Calibri"/>
          <w:i w:val="0"/>
          <w:iCs/>
          <w:color w:val="000000" w:themeColor="text1"/>
        </w:rPr>
      </w:pPr>
      <w:r w:rsidRPr="00ED20E4">
        <w:rPr>
          <w:rStyle w:val="Erluterungen"/>
          <w:rFonts w:ascii="Calibri" w:hAnsi="Calibri" w:cs="Calibri"/>
          <w:i w:val="0"/>
          <w:iCs/>
          <w:color w:val="000000" w:themeColor="text1"/>
        </w:rPr>
        <w:t>[1]</w:t>
      </w:r>
      <w:r w:rsidR="00E6337D">
        <w:rPr>
          <w:rStyle w:val="Erluterungen"/>
          <w:rFonts w:ascii="Calibri" w:hAnsi="Calibri" w:cs="Calibri"/>
          <w:i w:val="0"/>
          <w:iCs/>
          <w:color w:val="000000" w:themeColor="text1"/>
        </w:rPr>
        <w:t xml:space="preserve"> </w:t>
      </w:r>
      <w:r w:rsidRPr="00ED20E4">
        <w:rPr>
          <w:rStyle w:val="Erluterungen"/>
          <w:rFonts w:ascii="Calibri" w:hAnsi="Calibri" w:cs="Calibri"/>
          <w:i w:val="0"/>
          <w:iCs/>
          <w:color w:val="000000" w:themeColor="text1"/>
        </w:rPr>
        <w:t>2021_Steckverbinderkongress_Rentschler_1v0.pdf</w:t>
      </w:r>
    </w:p>
    <w:p w14:paraId="2A698BB6" w14:textId="7419DF4B" w:rsidR="00E6337D" w:rsidRDefault="00ED20E4">
      <w:pPr>
        <w:rPr>
          <w:rStyle w:val="Erluterungen"/>
          <w:rFonts w:ascii="Calibri" w:hAnsi="Calibri" w:cs="Calibri"/>
          <w:i w:val="0"/>
          <w:iCs/>
          <w:color w:val="000000" w:themeColor="text1"/>
        </w:rPr>
      </w:pPr>
      <w:r w:rsidRPr="00ED20E4">
        <w:rPr>
          <w:rStyle w:val="Erluterungen"/>
          <w:rFonts w:ascii="Calibri" w:hAnsi="Calibri" w:cs="Calibri"/>
          <w:i w:val="0"/>
          <w:iCs/>
          <w:color w:val="000000" w:themeColor="text1"/>
        </w:rPr>
        <w:t xml:space="preserve">[2] </w:t>
      </w:r>
      <w:hyperlink r:id="rId15" w:history="1">
        <w:r w:rsidR="00E6337D" w:rsidRPr="005C79A3">
          <w:rPr>
            <w:rStyle w:val="Hyperlink"/>
            <w:rFonts w:ascii="Calibri" w:hAnsi="Calibri" w:cs="Calibri"/>
            <w:iCs/>
            <w:sz w:val="24"/>
          </w:rPr>
          <w:t>https://www.automationml.org/download-archive/</w:t>
        </w:r>
      </w:hyperlink>
    </w:p>
    <w:p w14:paraId="41F7337A" w14:textId="2D100AE2" w:rsidR="00ED20E4" w:rsidRDefault="00ED20E4">
      <w:pPr>
        <w:rPr>
          <w:rStyle w:val="Erluterungen"/>
          <w:rFonts w:ascii="Calibri" w:hAnsi="Calibri" w:cs="Calibri"/>
          <w:i w:val="0"/>
          <w:iCs/>
          <w:color w:val="000000" w:themeColor="text1"/>
        </w:rPr>
      </w:pPr>
      <w:r w:rsidRPr="00ED20E4">
        <w:rPr>
          <w:rStyle w:val="Erluterungen"/>
          <w:rFonts w:ascii="Calibri" w:hAnsi="Calibri" w:cs="Calibri"/>
          <w:i w:val="0"/>
          <w:iCs/>
          <w:color w:val="000000" w:themeColor="text1"/>
        </w:rPr>
        <w:t xml:space="preserve">[3] IEC 61076-2-010  </w:t>
      </w:r>
    </w:p>
    <w:p w14:paraId="49392E8A" w14:textId="77777777" w:rsidR="00ED20E4" w:rsidRDefault="00ED20E4">
      <w:pPr>
        <w:rPr>
          <w:rStyle w:val="Erluterungen"/>
          <w:rFonts w:ascii="Calibri" w:hAnsi="Calibri" w:cs="Calibri"/>
          <w:i w:val="0"/>
          <w:iCs/>
          <w:color w:val="000000"/>
        </w:rPr>
      </w:pPr>
    </w:p>
    <w:p w14:paraId="5535A0EC" w14:textId="77777777" w:rsidR="00075211" w:rsidRDefault="00075211">
      <w:pPr>
        <w:rPr>
          <w:rStyle w:val="Erluterungen"/>
          <w:rFonts w:ascii="Calibri" w:hAnsi="Calibri" w:cs="Calibri"/>
          <w:i w:val="0"/>
          <w:iCs/>
          <w:color w:val="000000"/>
        </w:rPr>
      </w:pPr>
    </w:p>
    <w:p w14:paraId="76E9780D" w14:textId="3E7FAF35" w:rsidR="00075211" w:rsidRDefault="002673DD">
      <w:pPr>
        <w:pStyle w:val="Heading1"/>
        <w:rPr>
          <w:rFonts w:ascii="Calibri" w:hAnsi="Calibri" w:cs="Calibri"/>
          <w:szCs w:val="28"/>
        </w:rPr>
      </w:pPr>
      <w:bookmarkStart w:id="9" w:name="_Toc522094875"/>
      <w:bookmarkStart w:id="10" w:name="_Toc522094927"/>
      <w:bookmarkStart w:id="11" w:name="_Toc522168323"/>
      <w:bookmarkStart w:id="12" w:name="_Toc522174212"/>
      <w:bookmarkStart w:id="13" w:name="_Toc85789826"/>
      <w:proofErr w:type="spellStart"/>
      <w:r>
        <w:rPr>
          <w:rFonts w:ascii="Calibri" w:hAnsi="Calibri" w:cs="Calibri"/>
          <w:szCs w:val="28"/>
        </w:rPr>
        <w:lastRenderedPageBreak/>
        <w:t>Product</w:t>
      </w:r>
      <w:proofErr w:type="spellEnd"/>
      <w:r>
        <w:rPr>
          <w:rFonts w:ascii="Calibri" w:hAnsi="Calibri" w:cs="Calibri"/>
          <w:szCs w:val="28"/>
        </w:rPr>
        <w:t xml:space="preserve"> Environment</w:t>
      </w:r>
      <w:bookmarkEnd w:id="9"/>
      <w:bookmarkEnd w:id="10"/>
      <w:bookmarkEnd w:id="11"/>
      <w:bookmarkEnd w:id="12"/>
      <w:bookmarkEnd w:id="13"/>
    </w:p>
    <w:p w14:paraId="75AF8B13" w14:textId="4FE0CBF1" w:rsidR="00075211" w:rsidRDefault="002673DD">
      <w:pPr>
        <w:rPr>
          <w:rStyle w:val="Erluterungen"/>
          <w:rFonts w:ascii="Calibri" w:hAnsi="Calibri" w:cs="Calibri"/>
          <w:i w:val="0"/>
          <w:iCs/>
          <w:color w:val="000000" w:themeColor="text1"/>
          <w:lang w:val="en-US"/>
        </w:rPr>
      </w:pPr>
      <w:bookmarkStart w:id="14" w:name="_Hlk522167040"/>
      <w:r>
        <w:rPr>
          <w:rStyle w:val="Erluterungen"/>
          <w:rFonts w:ascii="Calibri" w:hAnsi="Calibri" w:cs="Calibri"/>
          <w:i w:val="0"/>
          <w:iCs/>
          <w:color w:val="000000" w:themeColor="text1"/>
          <w:lang w:val="en-US"/>
        </w:rPr>
        <w:t>The usage environment of the</w:t>
      </w:r>
      <w:r w:rsidR="00716539">
        <w:rPr>
          <w:rStyle w:val="Erluterungen"/>
          <w:rFonts w:ascii="Calibri" w:hAnsi="Calibri" w:cs="Calibri"/>
          <w:i w:val="0"/>
          <w:iCs/>
          <w:color w:val="000000" w:themeColor="text1"/>
          <w:lang w:val="en-US"/>
        </w:rPr>
        <w:t xml:space="preserve"> modelling wizard for cable-models</w:t>
      </w:r>
      <w:r>
        <w:rPr>
          <w:rStyle w:val="Erluterungen"/>
          <w:rFonts w:ascii="Calibri" w:hAnsi="Calibri" w:cs="Calibri"/>
          <w:i w:val="0"/>
          <w:iCs/>
          <w:color w:val="000000" w:themeColor="text1"/>
          <w:lang w:val="en-US"/>
        </w:rPr>
        <w:t xml:space="preserve"> is characterized by</w:t>
      </w:r>
      <w:r w:rsidR="00716539">
        <w:rPr>
          <w:rStyle w:val="Erluterungen"/>
          <w:rFonts w:ascii="Calibri" w:hAnsi="Calibri" w:cs="Calibri"/>
          <w:i w:val="0"/>
          <w:iCs/>
          <w:color w:val="000000" w:themeColor="text1"/>
          <w:lang w:val="en-US"/>
        </w:rPr>
        <w:t xml:space="preserve"> its web-GUI</w:t>
      </w:r>
      <w:r w:rsidR="00A66F98">
        <w:rPr>
          <w:rStyle w:val="Erluterungen"/>
          <w:rFonts w:ascii="Calibri" w:hAnsi="Calibri" w:cs="Calibri"/>
          <w:i w:val="0"/>
          <w:iCs/>
          <w:color w:val="000000" w:themeColor="text1"/>
          <w:lang w:val="en-US"/>
        </w:rPr>
        <w:t xml:space="preserve"> for </w:t>
      </w:r>
      <w:r w:rsidR="00027301">
        <w:rPr>
          <w:rStyle w:val="Erluterungen"/>
          <w:rFonts w:ascii="Calibri" w:hAnsi="Calibri" w:cs="Calibri"/>
          <w:i w:val="0"/>
          <w:iCs/>
          <w:color w:val="000000" w:themeColor="text1"/>
          <w:lang w:val="en-US"/>
        </w:rPr>
        <w:t>online-shops for cables</w:t>
      </w:r>
      <w:r w:rsidR="00A66F98">
        <w:rPr>
          <w:rStyle w:val="Erluterungen"/>
          <w:rFonts w:ascii="Calibri" w:hAnsi="Calibri" w:cs="Calibri"/>
          <w:i w:val="0"/>
          <w:iCs/>
          <w:color w:val="000000" w:themeColor="text1"/>
          <w:lang w:val="en-US"/>
        </w:rPr>
        <w:t>. This web-GUI</w:t>
      </w:r>
      <w:r w:rsidR="00716539">
        <w:rPr>
          <w:rStyle w:val="Erluterungen"/>
          <w:rFonts w:ascii="Calibri" w:hAnsi="Calibri" w:cs="Calibri"/>
          <w:i w:val="0"/>
          <w:iCs/>
          <w:color w:val="000000" w:themeColor="text1"/>
          <w:lang w:val="en-US"/>
        </w:rPr>
        <w:t xml:space="preserve"> is implemented with ANGULAR</w:t>
      </w:r>
      <w:r w:rsidR="00A66F98">
        <w:rPr>
          <w:rStyle w:val="Erluterungen"/>
          <w:rFonts w:ascii="Calibri" w:hAnsi="Calibri" w:cs="Calibri"/>
          <w:i w:val="0"/>
          <w:iCs/>
          <w:color w:val="000000" w:themeColor="text1"/>
          <w:lang w:val="en-US"/>
        </w:rPr>
        <w:t xml:space="preserve">. </w:t>
      </w:r>
    </w:p>
    <w:p w14:paraId="32915BDD" w14:textId="3562C030" w:rsidR="00A66F98" w:rsidRDefault="00A66F98">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ANGULAR is a TypeScript (JavaScript deviation) based front-end framework for web development.</w:t>
      </w:r>
    </w:p>
    <w:p w14:paraId="79E8BBD9" w14:textId="7CC64101" w:rsidR="00FA3FD0" w:rsidDel="00E1790B" w:rsidRDefault="00A66F98">
      <w:pPr>
        <w:rPr>
          <w:del w:id="15" w:author="Leon Amtmann" w:date="2021-10-29T10:56:00Z"/>
          <w:rStyle w:val="Erluterungen"/>
          <w:rFonts w:ascii="Calibri" w:hAnsi="Calibri" w:cs="Calibri"/>
          <w:i w:val="0"/>
          <w:iCs/>
          <w:color w:val="000000" w:themeColor="text1"/>
          <w:lang w:val="en-US"/>
        </w:rPr>
      </w:pPr>
      <w:del w:id="16" w:author="Leon Amtmann" w:date="2021-10-29T10:56:00Z">
        <w:r w:rsidDel="00E1790B">
          <w:rPr>
            <w:rStyle w:val="Erluterungen"/>
            <w:rFonts w:ascii="Calibri" w:hAnsi="Calibri" w:cs="Calibri"/>
            <w:i w:val="0"/>
            <w:iCs/>
            <w:color w:val="000000" w:themeColor="text1"/>
            <w:lang w:val="en-US"/>
          </w:rPr>
          <w:delText>An important aspect of the software is the cable-configuration</w:delText>
        </w:r>
        <w:r w:rsidR="00806AF3" w:rsidDel="00E1790B">
          <w:rPr>
            <w:rStyle w:val="Erluterungen"/>
            <w:rFonts w:ascii="Calibri" w:hAnsi="Calibri" w:cs="Calibri"/>
            <w:i w:val="0"/>
            <w:iCs/>
            <w:color w:val="000000" w:themeColor="text1"/>
            <w:lang w:val="en-US"/>
          </w:rPr>
          <w:delText xml:space="preserve">, that </w:delText>
        </w:r>
        <w:r w:rsidR="002A3175" w:rsidDel="00E1790B">
          <w:rPr>
            <w:rStyle w:val="Erluterungen"/>
            <w:rFonts w:ascii="Calibri" w:hAnsi="Calibri" w:cs="Calibri"/>
            <w:i w:val="0"/>
            <w:iCs/>
            <w:color w:val="000000" w:themeColor="text1"/>
            <w:lang w:val="en-US"/>
          </w:rPr>
          <w:delText xml:space="preserve">users use to configure their cables within the browser interface. </w:delText>
        </w:r>
        <w:r w:rsidR="00D11BD9" w:rsidDel="00E1790B">
          <w:rPr>
            <w:rStyle w:val="Erluterungen"/>
            <w:rFonts w:ascii="Calibri" w:hAnsi="Calibri" w:cs="Calibri"/>
            <w:i w:val="0"/>
            <w:iCs/>
            <w:color w:val="000000" w:themeColor="text1"/>
            <w:lang w:val="en-US"/>
          </w:rPr>
          <w:delText>Users can download the current configuration in form of a</w:delText>
        </w:r>
        <w:r w:rsidR="008E4BA6" w:rsidDel="00E1790B">
          <w:rPr>
            <w:rStyle w:val="Erluterungen"/>
            <w:rFonts w:ascii="Calibri" w:hAnsi="Calibri" w:cs="Calibri"/>
            <w:i w:val="0"/>
            <w:iCs/>
            <w:color w:val="000000" w:themeColor="text1"/>
            <w:lang w:val="en-US"/>
          </w:rPr>
          <w:delText>n</w:delText>
        </w:r>
        <w:r w:rsidR="00D11BD9" w:rsidDel="00E1790B">
          <w:rPr>
            <w:rStyle w:val="Erluterungen"/>
            <w:rFonts w:ascii="Calibri" w:hAnsi="Calibri" w:cs="Calibri"/>
            <w:i w:val="0"/>
            <w:iCs/>
            <w:color w:val="000000" w:themeColor="text1"/>
            <w:lang w:val="en-US"/>
          </w:rPr>
          <w:delText xml:space="preserve"> AutomationML</w:delText>
        </w:r>
        <w:r w:rsidR="008F39E8" w:rsidDel="00E1790B">
          <w:rPr>
            <w:rStyle w:val="Erluterungen"/>
            <w:rFonts w:ascii="Calibri" w:hAnsi="Calibri" w:cs="Calibri"/>
            <w:i w:val="0"/>
            <w:iCs/>
            <w:color w:val="000000" w:themeColor="text1"/>
            <w:lang w:val="en-US"/>
          </w:rPr>
          <w:delText xml:space="preserve">-package that </w:delText>
        </w:r>
        <w:r w:rsidR="00FA3FD0" w:rsidDel="00E1790B">
          <w:rPr>
            <w:rStyle w:val="Erluterungen"/>
            <w:rFonts w:ascii="Calibri" w:hAnsi="Calibri" w:cs="Calibri"/>
            <w:i w:val="0"/>
            <w:iCs/>
            <w:color w:val="000000" w:themeColor="text1"/>
            <w:szCs w:val="24"/>
            <w:lang w:val="en-US"/>
          </w:rPr>
          <w:delText>applies to the rules for AML-Component</w:delText>
        </w:r>
        <w:r w:rsidR="00C32491" w:rsidDel="00E1790B">
          <w:rPr>
            <w:rStyle w:val="Erluterungen"/>
            <w:rFonts w:ascii="Calibri" w:hAnsi="Calibri" w:cs="Calibri"/>
            <w:i w:val="0"/>
            <w:iCs/>
            <w:color w:val="000000" w:themeColor="text1"/>
            <w:szCs w:val="24"/>
            <w:lang w:val="en-US"/>
          </w:rPr>
          <w:delText xml:space="preserve"> </w:delText>
        </w:r>
        <w:r w:rsidR="00FA3FD0" w:rsidDel="00E1790B">
          <w:rPr>
            <w:rStyle w:val="Erluterungen"/>
            <w:rFonts w:ascii="Calibri" w:hAnsi="Calibri" w:cs="Calibri"/>
            <w:i w:val="0"/>
            <w:iCs/>
            <w:color w:val="000000" w:themeColor="text1"/>
            <w:szCs w:val="24"/>
            <w:lang w:val="en-US"/>
          </w:rPr>
          <w:delText>models (AML-DDs).</w:delText>
        </w:r>
      </w:del>
    </w:p>
    <w:p w14:paraId="5CB8B567" w14:textId="1BBA328F" w:rsidR="00E1790B" w:rsidRDefault="00E1790B" w:rsidP="00FA3FD0">
      <w:pPr>
        <w:rPr>
          <w:ins w:id="17" w:author="Leon Amtmann" w:date="2021-10-29T10:57:00Z"/>
          <w:rStyle w:val="Erluterungen"/>
          <w:rFonts w:ascii="Calibri" w:hAnsi="Calibri" w:cs="Calibri"/>
          <w:i w:val="0"/>
          <w:iCs/>
          <w:color w:val="000000" w:themeColor="text1"/>
          <w:lang w:val="en-US"/>
        </w:rPr>
      </w:pPr>
      <w:ins w:id="18" w:author="Leon Amtmann" w:date="2021-10-29T10:57:00Z">
        <w:r>
          <w:rPr>
            <w:rStyle w:val="Erluterungen"/>
            <w:rFonts w:ascii="Calibri" w:hAnsi="Calibri" w:cs="Calibri"/>
            <w:i w:val="0"/>
            <w:iCs/>
            <w:color w:val="000000" w:themeColor="text1"/>
            <w:lang w:val="en-US"/>
          </w:rPr>
          <w:t xml:space="preserve">(Wie </w:t>
        </w:r>
        <w:proofErr w:type="spellStart"/>
        <w:r>
          <w:rPr>
            <w:rStyle w:val="Erluterungen"/>
            <w:rFonts w:ascii="Calibri" w:hAnsi="Calibri" w:cs="Calibri"/>
            <w:i w:val="0"/>
            <w:iCs/>
            <w:color w:val="000000" w:themeColor="text1"/>
            <w:lang w:val="en-US"/>
          </w:rPr>
          <w:t>wird</w:t>
        </w:r>
        <w:proofErr w:type="spellEnd"/>
        <w:r>
          <w:rPr>
            <w:rStyle w:val="Erluterungen"/>
            <w:rFonts w:ascii="Calibri" w:hAnsi="Calibri" w:cs="Calibri"/>
            <w:i w:val="0"/>
            <w:iCs/>
            <w:color w:val="000000" w:themeColor="text1"/>
            <w:lang w:val="en-US"/>
          </w:rPr>
          <w:t xml:space="preserve"> es deployed?)</w:t>
        </w:r>
      </w:ins>
    </w:p>
    <w:p w14:paraId="51324D13" w14:textId="7F0F5DE4" w:rsidR="00E1790B" w:rsidRDefault="00E1790B" w:rsidP="00FA3FD0">
      <w:pPr>
        <w:rPr>
          <w:ins w:id="19" w:author="Leon Amtmann" w:date="2021-10-29T10:57:00Z"/>
          <w:rStyle w:val="Erluterungen"/>
          <w:rFonts w:ascii="Calibri" w:hAnsi="Calibri" w:cs="Calibri"/>
          <w:i w:val="0"/>
          <w:iCs/>
          <w:color w:val="000000" w:themeColor="text1"/>
        </w:rPr>
      </w:pPr>
      <w:ins w:id="20" w:author="Leon Amtmann" w:date="2021-10-29T10:57:00Z">
        <w:r w:rsidRPr="00E1790B">
          <w:rPr>
            <w:rStyle w:val="Erluterungen"/>
            <w:rFonts w:ascii="Calibri" w:hAnsi="Calibri" w:cs="Calibri"/>
            <w:i w:val="0"/>
            <w:iCs/>
            <w:color w:val="000000" w:themeColor="text1"/>
            <w:rPrChange w:id="21" w:author="Leon Amtmann" w:date="2021-10-29T10:57:00Z">
              <w:rPr>
                <w:rStyle w:val="Erluterungen"/>
                <w:rFonts w:ascii="Calibri" w:hAnsi="Calibri" w:cs="Calibri"/>
                <w:i w:val="0"/>
                <w:iCs/>
                <w:color w:val="000000" w:themeColor="text1"/>
                <w:lang w:val="en-US"/>
              </w:rPr>
            </w:rPrChange>
          </w:rPr>
          <w:t xml:space="preserve">(Was ist die Umgebung, in der das Programm ausgeführt </w:t>
        </w:r>
        <w:proofErr w:type="spellStart"/>
        <w:r w:rsidRPr="00E1790B">
          <w:rPr>
            <w:rStyle w:val="Erluterungen"/>
            <w:rFonts w:ascii="Calibri" w:hAnsi="Calibri" w:cs="Calibri"/>
            <w:i w:val="0"/>
            <w:iCs/>
            <w:color w:val="000000" w:themeColor="text1"/>
            <w:rPrChange w:id="22" w:author="Leon Amtmann" w:date="2021-10-29T10:57:00Z">
              <w:rPr>
                <w:rStyle w:val="Erluterungen"/>
                <w:rFonts w:ascii="Calibri" w:hAnsi="Calibri" w:cs="Calibri"/>
                <w:i w:val="0"/>
                <w:iCs/>
                <w:color w:val="000000" w:themeColor="text1"/>
                <w:lang w:val="en-US"/>
              </w:rPr>
            </w:rPrChange>
          </w:rPr>
          <w:t>warden</w:t>
        </w:r>
        <w:proofErr w:type="spellEnd"/>
        <w:r w:rsidRPr="00E1790B">
          <w:rPr>
            <w:rStyle w:val="Erluterungen"/>
            <w:rFonts w:ascii="Calibri" w:hAnsi="Calibri" w:cs="Calibri"/>
            <w:i w:val="0"/>
            <w:iCs/>
            <w:color w:val="000000" w:themeColor="text1"/>
            <w:rPrChange w:id="23" w:author="Leon Amtmann" w:date="2021-10-29T10:57:00Z">
              <w:rPr>
                <w:rStyle w:val="Erluterungen"/>
                <w:rFonts w:ascii="Calibri" w:hAnsi="Calibri" w:cs="Calibri"/>
                <w:i w:val="0"/>
                <w:iCs/>
                <w:color w:val="000000" w:themeColor="text1"/>
                <w:lang w:val="en-US"/>
              </w:rPr>
            </w:rPrChange>
          </w:rPr>
          <w:t xml:space="preserve"> muss?)</w:t>
        </w:r>
      </w:ins>
    </w:p>
    <w:p w14:paraId="0B91FEE6" w14:textId="49D6A420" w:rsidR="00E1790B" w:rsidRDefault="00E1790B" w:rsidP="00FA3FD0">
      <w:pPr>
        <w:rPr>
          <w:ins w:id="24" w:author="Leon Amtmann" w:date="2021-10-29T10:57:00Z"/>
          <w:rStyle w:val="Erluterungen"/>
          <w:rFonts w:ascii="Calibri" w:hAnsi="Calibri" w:cs="Calibri"/>
          <w:i w:val="0"/>
          <w:iCs/>
          <w:color w:val="000000" w:themeColor="text1"/>
          <w:lang w:val="en-US"/>
        </w:rPr>
      </w:pPr>
      <w:ins w:id="25" w:author="Leon Amtmann" w:date="2021-10-29T10:57:00Z">
        <w:r w:rsidRPr="00E1790B">
          <w:rPr>
            <w:rStyle w:val="Erluterungen"/>
            <w:rFonts w:ascii="Calibri" w:hAnsi="Calibri" w:cs="Calibri"/>
            <w:i w:val="0"/>
            <w:iCs/>
            <w:color w:val="000000" w:themeColor="text1"/>
            <w:lang w:val="en-US"/>
            <w:rPrChange w:id="26" w:author="Leon Amtmann" w:date="2021-10-29T10:57:00Z">
              <w:rPr>
                <w:rStyle w:val="Erluterungen"/>
                <w:rFonts w:ascii="Calibri" w:hAnsi="Calibri" w:cs="Calibri"/>
                <w:i w:val="0"/>
                <w:iCs/>
                <w:color w:val="000000" w:themeColor="text1"/>
              </w:rPr>
            </w:rPrChange>
          </w:rPr>
          <w:t>(UML-Deployment-</w:t>
        </w:r>
        <w:proofErr w:type="spellStart"/>
        <w:r w:rsidRPr="00E1790B">
          <w:rPr>
            <w:rStyle w:val="Erluterungen"/>
            <w:rFonts w:ascii="Calibri" w:hAnsi="Calibri" w:cs="Calibri"/>
            <w:i w:val="0"/>
            <w:iCs/>
            <w:color w:val="000000" w:themeColor="text1"/>
            <w:lang w:val="en-US"/>
            <w:rPrChange w:id="27" w:author="Leon Amtmann" w:date="2021-10-29T10:57:00Z">
              <w:rPr>
                <w:rStyle w:val="Erluterungen"/>
                <w:rFonts w:ascii="Calibri" w:hAnsi="Calibri" w:cs="Calibri"/>
                <w:i w:val="0"/>
                <w:iCs/>
                <w:color w:val="000000" w:themeColor="text1"/>
              </w:rPr>
            </w:rPrChange>
          </w:rPr>
          <w:t>Diagramn</w:t>
        </w:r>
        <w:proofErr w:type="spellEnd"/>
        <w:r w:rsidRPr="00E1790B">
          <w:rPr>
            <w:rStyle w:val="Erluterungen"/>
            <w:rFonts w:ascii="Calibri" w:hAnsi="Calibri" w:cs="Calibri"/>
            <w:i w:val="0"/>
            <w:iCs/>
            <w:color w:val="000000" w:themeColor="text1"/>
            <w:lang w:val="en-US"/>
            <w:rPrChange w:id="28" w:author="Leon Amtmann" w:date="2021-10-29T10:57:00Z">
              <w:rPr>
                <w:rStyle w:val="Erluterungen"/>
                <w:rFonts w:ascii="Calibri" w:hAnsi="Calibri" w:cs="Calibri"/>
                <w:i w:val="0"/>
                <w:iCs/>
                <w:color w:val="000000" w:themeColor="text1"/>
              </w:rPr>
            </w:rPrChange>
          </w:rPr>
          <w:t>: B</w:t>
        </w:r>
        <w:r>
          <w:rPr>
            <w:rStyle w:val="Erluterungen"/>
            <w:rFonts w:ascii="Calibri" w:hAnsi="Calibri" w:cs="Calibri"/>
            <w:i w:val="0"/>
            <w:iCs/>
            <w:color w:val="000000" w:themeColor="text1"/>
            <w:lang w:val="en-US"/>
          </w:rPr>
          <w:t xml:space="preserve">usiness-cases am </w:t>
        </w:r>
        <w:proofErr w:type="spellStart"/>
        <w:r>
          <w:rPr>
            <w:rStyle w:val="Erluterungen"/>
            <w:rFonts w:ascii="Calibri" w:hAnsi="Calibri" w:cs="Calibri"/>
            <w:i w:val="0"/>
            <w:iCs/>
            <w:color w:val="000000" w:themeColor="text1"/>
            <w:lang w:val="en-US"/>
          </w:rPr>
          <w:t>Anfrang</w:t>
        </w:r>
        <w:proofErr w:type="spellEnd"/>
        <w:r>
          <w:rPr>
            <w:rStyle w:val="Erluterungen"/>
            <w:rFonts w:ascii="Calibri" w:hAnsi="Calibri" w:cs="Calibri"/>
            <w:i w:val="0"/>
            <w:iCs/>
            <w:color w:val="000000" w:themeColor="text1"/>
            <w:lang w:val="en-US"/>
          </w:rPr>
          <w:t>)</w:t>
        </w:r>
      </w:ins>
    </w:p>
    <w:p w14:paraId="4A6337F7" w14:textId="77777777" w:rsidR="00E1790B" w:rsidRPr="00E1790B" w:rsidRDefault="00E1790B" w:rsidP="00FA3FD0">
      <w:pPr>
        <w:rPr>
          <w:ins w:id="29" w:author="Leon Amtmann" w:date="2021-10-29T10:57:00Z"/>
          <w:rStyle w:val="Erluterungen"/>
          <w:rFonts w:ascii="Calibri" w:hAnsi="Calibri" w:cs="Calibri"/>
          <w:i w:val="0"/>
          <w:iCs/>
          <w:color w:val="000000" w:themeColor="text1"/>
          <w:szCs w:val="24"/>
          <w:lang w:val="en-US"/>
        </w:rPr>
      </w:pPr>
    </w:p>
    <w:p w14:paraId="5C1A83B2" w14:textId="142034D5" w:rsidR="008E4BA6" w:rsidRPr="00E1790B" w:rsidDel="00E1790B" w:rsidRDefault="008E4BA6" w:rsidP="00FA3FD0">
      <w:pPr>
        <w:rPr>
          <w:del w:id="30" w:author="Leon Amtmann" w:date="2021-10-29T10:56:00Z"/>
          <w:rStyle w:val="Erluterungen"/>
          <w:rFonts w:ascii="Calibri" w:hAnsi="Calibri" w:cs="Calibri"/>
          <w:i w:val="0"/>
          <w:iCs/>
          <w:color w:val="000000" w:themeColor="text1"/>
          <w:szCs w:val="24"/>
          <w:lang w:val="en-US"/>
        </w:rPr>
      </w:pPr>
      <w:del w:id="31" w:author="Leon Amtmann" w:date="2021-10-29T10:56:00Z">
        <w:r w:rsidRPr="00E1790B" w:rsidDel="00E1790B">
          <w:rPr>
            <w:rStyle w:val="Erluterungen"/>
            <w:rFonts w:ascii="Calibri" w:hAnsi="Calibri" w:cs="Calibri"/>
            <w:i w:val="0"/>
            <w:iCs/>
            <w:color w:val="000000" w:themeColor="text1"/>
            <w:szCs w:val="24"/>
            <w:lang w:val="en-US"/>
          </w:rPr>
          <w:delText>AutomationML</w:delText>
        </w:r>
        <w:r w:rsidR="0066639F" w:rsidRPr="00E1790B" w:rsidDel="00E1790B">
          <w:rPr>
            <w:rStyle w:val="Erluterungen"/>
            <w:rFonts w:ascii="Calibri" w:hAnsi="Calibri" w:cs="Calibri"/>
            <w:i w:val="0"/>
            <w:iCs/>
            <w:color w:val="000000" w:themeColor="text1"/>
            <w:szCs w:val="24"/>
            <w:lang w:val="en-US"/>
          </w:rPr>
          <w:delText xml:space="preserve"> is a neutral, </w:delText>
        </w:r>
        <w:r w:rsidR="003472DE" w:rsidRPr="00E1790B" w:rsidDel="00E1790B">
          <w:rPr>
            <w:rStyle w:val="Erluterungen"/>
            <w:rFonts w:ascii="Calibri" w:hAnsi="Calibri" w:cs="Calibri"/>
            <w:i w:val="0"/>
            <w:iCs/>
            <w:color w:val="000000" w:themeColor="text1"/>
            <w:szCs w:val="24"/>
            <w:lang w:val="en-US"/>
          </w:rPr>
          <w:delText>XML based</w:delText>
        </w:r>
        <w:r w:rsidR="0066639F" w:rsidRPr="00E1790B" w:rsidDel="00E1790B">
          <w:rPr>
            <w:rStyle w:val="Erluterungen"/>
            <w:rFonts w:ascii="Calibri" w:hAnsi="Calibri" w:cs="Calibri"/>
            <w:i w:val="0"/>
            <w:iCs/>
            <w:color w:val="000000" w:themeColor="text1"/>
            <w:szCs w:val="24"/>
            <w:lang w:val="en-US"/>
          </w:rPr>
          <w:delText xml:space="preserve"> </w:delText>
        </w:r>
        <w:r w:rsidR="006A0A16" w:rsidRPr="00E1790B" w:rsidDel="00E1790B">
          <w:rPr>
            <w:rStyle w:val="Erluterungen"/>
            <w:rFonts w:ascii="Calibri" w:hAnsi="Calibri" w:cs="Calibri"/>
            <w:i w:val="0"/>
            <w:iCs/>
            <w:color w:val="000000" w:themeColor="text1"/>
            <w:szCs w:val="24"/>
            <w:lang w:val="en-US"/>
          </w:rPr>
          <w:delText xml:space="preserve">data format for the storage and exchange </w:delText>
        </w:r>
        <w:r w:rsidR="00E62391" w:rsidRPr="00E1790B" w:rsidDel="00E1790B">
          <w:rPr>
            <w:rStyle w:val="Erluterungen"/>
            <w:rFonts w:ascii="Calibri" w:hAnsi="Calibri" w:cs="Calibri"/>
            <w:i w:val="0"/>
            <w:iCs/>
            <w:color w:val="000000" w:themeColor="text1"/>
            <w:szCs w:val="24"/>
            <w:lang w:val="en-US"/>
          </w:rPr>
          <w:delText>of planning data</w:delText>
        </w:r>
        <w:r w:rsidR="00173DF3" w:rsidRPr="00E1790B" w:rsidDel="00E1790B">
          <w:rPr>
            <w:rStyle w:val="Erluterungen"/>
            <w:rFonts w:ascii="Calibri" w:hAnsi="Calibri" w:cs="Calibri"/>
            <w:i w:val="0"/>
            <w:iCs/>
            <w:color w:val="000000" w:themeColor="text1"/>
            <w:szCs w:val="24"/>
            <w:lang w:val="en-US"/>
          </w:rPr>
          <w:delText xml:space="preserve"> and</w:delText>
        </w:r>
        <w:r w:rsidR="00DC50A7" w:rsidRPr="00E1790B" w:rsidDel="00E1790B">
          <w:rPr>
            <w:rStyle w:val="Erluterungen"/>
            <w:rFonts w:ascii="Calibri" w:hAnsi="Calibri" w:cs="Calibri"/>
            <w:i w:val="0"/>
            <w:iCs/>
            <w:color w:val="000000" w:themeColor="text1"/>
            <w:szCs w:val="24"/>
            <w:lang w:val="en-US"/>
          </w:rPr>
          <w:delText xml:space="preserve"> a</w:delText>
        </w:r>
        <w:r w:rsidR="005D5B49" w:rsidRPr="00E1790B" w:rsidDel="00E1790B">
          <w:rPr>
            <w:rStyle w:val="Erluterungen"/>
            <w:rFonts w:ascii="Calibri" w:hAnsi="Calibri" w:cs="Calibri"/>
            <w:i w:val="0"/>
            <w:iCs/>
            <w:color w:val="000000" w:themeColor="text1"/>
            <w:szCs w:val="24"/>
            <w:lang w:val="en-US"/>
          </w:rPr>
          <w:delText>n</w:delText>
        </w:r>
        <w:r w:rsidR="00DC50A7" w:rsidRPr="00E1790B" w:rsidDel="00E1790B">
          <w:rPr>
            <w:rStyle w:val="Erluterungen"/>
            <w:rFonts w:ascii="Calibri" w:hAnsi="Calibri" w:cs="Calibri"/>
            <w:i w:val="0"/>
            <w:iCs/>
            <w:color w:val="000000" w:themeColor="text1"/>
            <w:szCs w:val="24"/>
            <w:lang w:val="en-US"/>
          </w:rPr>
          <w:delText xml:space="preserve"> open standard.</w:delText>
        </w:r>
      </w:del>
    </w:p>
    <w:p w14:paraId="719AC5A7" w14:textId="162C5B08" w:rsidR="00CE0DE7" w:rsidRPr="00E1790B" w:rsidDel="00E1790B" w:rsidRDefault="00CE0DE7" w:rsidP="00FA3FD0">
      <w:pPr>
        <w:rPr>
          <w:del w:id="32" w:author="Leon Amtmann" w:date="2021-10-29T10:56:00Z"/>
          <w:rStyle w:val="Erluterungen"/>
          <w:rFonts w:ascii="Calibri" w:hAnsi="Calibri" w:cs="Calibri"/>
          <w:i w:val="0"/>
          <w:iCs/>
          <w:color w:val="000000" w:themeColor="text1"/>
          <w:szCs w:val="24"/>
          <w:lang w:val="en-US"/>
        </w:rPr>
      </w:pPr>
      <w:del w:id="33" w:author="Leon Amtmann" w:date="2021-10-29T10:56:00Z">
        <w:r w:rsidRPr="00E1790B" w:rsidDel="00E1790B">
          <w:rPr>
            <w:rStyle w:val="Erluterungen"/>
            <w:rFonts w:ascii="Calibri" w:hAnsi="Calibri" w:cs="Calibri"/>
            <w:i w:val="0"/>
            <w:iCs/>
            <w:color w:val="000000" w:themeColor="text1"/>
            <w:szCs w:val="24"/>
            <w:lang w:val="en-US"/>
          </w:rPr>
          <w:delText>With this</w:delText>
        </w:r>
        <w:r w:rsidR="00346BFD" w:rsidRPr="00E1790B" w:rsidDel="00E1790B">
          <w:rPr>
            <w:rStyle w:val="Erluterungen"/>
            <w:rFonts w:ascii="Calibri" w:hAnsi="Calibri" w:cs="Calibri"/>
            <w:i w:val="0"/>
            <w:iCs/>
            <w:color w:val="000000" w:themeColor="text1"/>
            <w:szCs w:val="24"/>
            <w:lang w:val="en-US"/>
          </w:rPr>
          <w:delText xml:space="preserve"> AutomationML-package that the users can export, they can store their configuration locally</w:delText>
        </w:r>
        <w:r w:rsidR="0003170B" w:rsidRPr="00E1790B" w:rsidDel="00E1790B">
          <w:rPr>
            <w:rStyle w:val="Erluterungen"/>
            <w:rFonts w:ascii="Calibri" w:hAnsi="Calibri" w:cs="Calibri"/>
            <w:i w:val="0"/>
            <w:iCs/>
            <w:color w:val="000000" w:themeColor="text1"/>
            <w:szCs w:val="24"/>
            <w:lang w:val="en-US"/>
          </w:rPr>
          <w:delText>. Later when they need to access or share their configuration, they can</w:delText>
        </w:r>
        <w:r w:rsidR="004C7ED4" w:rsidRPr="00E1790B" w:rsidDel="00E1790B">
          <w:rPr>
            <w:rStyle w:val="Erluterungen"/>
            <w:rFonts w:ascii="Calibri" w:hAnsi="Calibri" w:cs="Calibri"/>
            <w:i w:val="0"/>
            <w:iCs/>
            <w:color w:val="000000" w:themeColor="text1"/>
            <w:szCs w:val="24"/>
            <w:lang w:val="en-US"/>
          </w:rPr>
          <w:delText xml:space="preserve"> </w:delText>
        </w:r>
        <w:r w:rsidR="0003170B" w:rsidRPr="00E1790B" w:rsidDel="00E1790B">
          <w:rPr>
            <w:rStyle w:val="Erluterungen"/>
            <w:rFonts w:ascii="Calibri" w:hAnsi="Calibri" w:cs="Calibri"/>
            <w:i w:val="0"/>
            <w:iCs/>
            <w:color w:val="000000" w:themeColor="text1"/>
            <w:szCs w:val="24"/>
            <w:lang w:val="en-US"/>
          </w:rPr>
          <w:delText>import the AutomationML</w:delText>
        </w:r>
        <w:r w:rsidR="000E2986" w:rsidRPr="00E1790B" w:rsidDel="00E1790B">
          <w:rPr>
            <w:rStyle w:val="Erluterungen"/>
            <w:rFonts w:ascii="Calibri" w:hAnsi="Calibri" w:cs="Calibri"/>
            <w:i w:val="0"/>
            <w:iCs/>
            <w:color w:val="000000" w:themeColor="text1"/>
            <w:szCs w:val="24"/>
            <w:lang w:val="en-US"/>
          </w:rPr>
          <w:delText>-package back into the web-interface</w:delText>
        </w:r>
        <w:r w:rsidR="0024590E" w:rsidRPr="00E1790B" w:rsidDel="00E1790B">
          <w:rPr>
            <w:rStyle w:val="Erluterungen"/>
            <w:rFonts w:ascii="Calibri" w:hAnsi="Calibri" w:cs="Calibri"/>
            <w:i w:val="0"/>
            <w:iCs/>
            <w:color w:val="000000" w:themeColor="text1"/>
            <w:szCs w:val="24"/>
            <w:lang w:val="en-US"/>
          </w:rPr>
          <w:delText xml:space="preserve"> or send it to</w:delText>
        </w:r>
        <w:r w:rsidR="000763BD" w:rsidRPr="00E1790B" w:rsidDel="00E1790B">
          <w:rPr>
            <w:rStyle w:val="Erluterungen"/>
            <w:rFonts w:ascii="Calibri" w:hAnsi="Calibri" w:cs="Calibri"/>
            <w:i w:val="0"/>
            <w:iCs/>
            <w:color w:val="000000" w:themeColor="text1"/>
            <w:szCs w:val="24"/>
            <w:lang w:val="en-US"/>
          </w:rPr>
          <w:delText xml:space="preserve"> another user</w:delText>
        </w:r>
        <w:r w:rsidR="00FA76A3" w:rsidRPr="00E1790B" w:rsidDel="00E1790B">
          <w:rPr>
            <w:rStyle w:val="Erluterungen"/>
            <w:rFonts w:ascii="Calibri" w:hAnsi="Calibri" w:cs="Calibri"/>
            <w:i w:val="0"/>
            <w:iCs/>
            <w:color w:val="000000" w:themeColor="text1"/>
            <w:szCs w:val="24"/>
            <w:lang w:val="en-US"/>
          </w:rPr>
          <w:delText>.</w:delText>
        </w:r>
      </w:del>
    </w:p>
    <w:p w14:paraId="0171FDE6" w14:textId="34EF0FC5" w:rsidR="0074382A" w:rsidRPr="00E1790B" w:rsidDel="00E1790B" w:rsidRDefault="00ED53F9">
      <w:pPr>
        <w:rPr>
          <w:del w:id="34" w:author="Leon Amtmann" w:date="2021-10-29T10:56:00Z"/>
          <w:rFonts w:ascii="Calibri" w:hAnsi="Calibri" w:cs="Calibri"/>
          <w:iCs/>
          <w:color w:val="000000" w:themeColor="text1"/>
          <w:sz w:val="24"/>
          <w:szCs w:val="24"/>
          <w:lang w:val="en-US"/>
        </w:rPr>
      </w:pPr>
      <w:del w:id="35" w:author="Leon Amtmann" w:date="2021-10-29T10:56:00Z">
        <w:r w:rsidRPr="00E1790B" w:rsidDel="00E1790B">
          <w:rPr>
            <w:rStyle w:val="Erluterungen"/>
            <w:rFonts w:ascii="Calibri" w:hAnsi="Calibri" w:cs="Calibri"/>
            <w:i w:val="0"/>
            <w:iCs/>
            <w:color w:val="000000" w:themeColor="text1"/>
            <w:szCs w:val="24"/>
            <w:lang w:val="en-US"/>
            <w:rPrChange w:id="36" w:author="Leon Amtmann" w:date="2021-10-29T10:57:00Z">
              <w:rPr>
                <w:rStyle w:val="Erluterungen"/>
                <w:rFonts w:ascii="Calibri" w:hAnsi="Calibri" w:cs="Calibri"/>
                <w:i w:val="0"/>
                <w:iCs/>
                <w:color w:val="000000" w:themeColor="text1"/>
                <w:szCs w:val="24"/>
                <w:lang w:val="en-GB"/>
              </w:rPr>
            </w:rPrChange>
          </w:rPr>
          <w:delText xml:space="preserve">The modelling wizard </w:delText>
        </w:r>
        <w:r w:rsidR="00B3325C" w:rsidRPr="00E1790B" w:rsidDel="00E1790B">
          <w:rPr>
            <w:rStyle w:val="Erluterungen"/>
            <w:rFonts w:ascii="Calibri" w:hAnsi="Calibri" w:cs="Calibri"/>
            <w:i w:val="0"/>
            <w:iCs/>
            <w:color w:val="000000" w:themeColor="text1"/>
            <w:szCs w:val="24"/>
            <w:lang w:val="en-US"/>
            <w:rPrChange w:id="37" w:author="Leon Amtmann" w:date="2021-10-29T10:57:00Z">
              <w:rPr>
                <w:rStyle w:val="Erluterungen"/>
                <w:rFonts w:ascii="Calibri" w:hAnsi="Calibri" w:cs="Calibri"/>
                <w:i w:val="0"/>
                <w:iCs/>
                <w:color w:val="000000" w:themeColor="text1"/>
                <w:szCs w:val="24"/>
                <w:lang w:val="en-GB"/>
              </w:rPr>
            </w:rPrChange>
          </w:rPr>
          <w:delText xml:space="preserve">shall use the electrical interface-library for all the cables and connectors. </w:delText>
        </w:r>
        <w:r w:rsidR="00F00487" w:rsidRPr="00E1790B" w:rsidDel="00E1790B">
          <w:rPr>
            <w:rStyle w:val="Erluterungen"/>
            <w:rFonts w:ascii="Calibri" w:hAnsi="Calibri" w:cs="Calibri"/>
            <w:i w:val="0"/>
            <w:iCs/>
            <w:color w:val="000000" w:themeColor="text1"/>
            <w:szCs w:val="24"/>
            <w:lang w:val="en-US"/>
            <w:rPrChange w:id="38" w:author="Leon Amtmann" w:date="2021-10-29T10:57:00Z">
              <w:rPr>
                <w:rStyle w:val="Erluterungen"/>
                <w:rFonts w:ascii="Calibri" w:hAnsi="Calibri" w:cs="Calibri"/>
                <w:i w:val="0"/>
                <w:iCs/>
                <w:color w:val="000000" w:themeColor="text1"/>
                <w:szCs w:val="24"/>
                <w:lang w:val="en-GB"/>
              </w:rPr>
            </w:rPrChange>
          </w:rPr>
          <w:delText>Because</w:delText>
        </w:r>
        <w:r w:rsidR="00E2264C" w:rsidRPr="00E1790B" w:rsidDel="00E1790B">
          <w:rPr>
            <w:rStyle w:val="Erluterungen"/>
            <w:rFonts w:ascii="Calibri" w:hAnsi="Calibri" w:cs="Calibri"/>
            <w:i w:val="0"/>
            <w:iCs/>
            <w:color w:val="000000" w:themeColor="text1"/>
            <w:szCs w:val="24"/>
            <w:lang w:val="en-US"/>
            <w:rPrChange w:id="39" w:author="Leon Amtmann" w:date="2021-10-29T10:57:00Z">
              <w:rPr>
                <w:rStyle w:val="Erluterungen"/>
                <w:rFonts w:ascii="Calibri" w:hAnsi="Calibri" w:cs="Calibri"/>
                <w:i w:val="0"/>
                <w:iCs/>
                <w:color w:val="000000" w:themeColor="text1"/>
                <w:szCs w:val="24"/>
                <w:lang w:val="en-GB"/>
              </w:rPr>
            </w:rPrChange>
          </w:rPr>
          <w:delText xml:space="preserve"> the co</w:delText>
        </w:r>
        <w:r w:rsidR="009A173D" w:rsidRPr="00E1790B" w:rsidDel="00E1790B">
          <w:rPr>
            <w:rStyle w:val="Erluterungen"/>
            <w:rFonts w:ascii="Calibri" w:hAnsi="Calibri" w:cs="Calibri"/>
            <w:i w:val="0"/>
            <w:iCs/>
            <w:color w:val="000000" w:themeColor="text1"/>
            <w:szCs w:val="24"/>
            <w:lang w:val="en-US"/>
            <w:rPrChange w:id="40" w:author="Leon Amtmann" w:date="2021-10-29T10:57:00Z">
              <w:rPr>
                <w:rStyle w:val="Erluterungen"/>
                <w:rFonts w:ascii="Calibri" w:hAnsi="Calibri" w:cs="Calibri"/>
                <w:i w:val="0"/>
                <w:iCs/>
                <w:color w:val="000000" w:themeColor="text1"/>
                <w:szCs w:val="24"/>
                <w:lang w:val="en-GB"/>
              </w:rPr>
            </w:rPrChange>
          </w:rPr>
          <w:delText>mmon new connector-types for single-pair-ether</w:delText>
        </w:r>
        <w:r w:rsidR="007913B0" w:rsidRPr="00E1790B" w:rsidDel="00E1790B">
          <w:rPr>
            <w:rStyle w:val="Erluterungen"/>
            <w:rFonts w:ascii="Calibri" w:hAnsi="Calibri" w:cs="Calibri"/>
            <w:i w:val="0"/>
            <w:iCs/>
            <w:color w:val="000000" w:themeColor="text1"/>
            <w:szCs w:val="24"/>
            <w:lang w:val="en-US"/>
            <w:rPrChange w:id="41" w:author="Leon Amtmann" w:date="2021-10-29T10:57:00Z">
              <w:rPr>
                <w:rStyle w:val="Erluterungen"/>
                <w:rFonts w:ascii="Calibri" w:hAnsi="Calibri" w:cs="Calibri"/>
                <w:i w:val="0"/>
                <w:iCs/>
                <w:color w:val="000000" w:themeColor="text1"/>
                <w:szCs w:val="24"/>
                <w:lang w:val="en-GB"/>
              </w:rPr>
            </w:rPrChange>
          </w:rPr>
          <w:delText>net from the IEC63171-6</w:delText>
        </w:r>
        <w:r w:rsidR="00685DFE" w:rsidRPr="00E1790B" w:rsidDel="00E1790B">
          <w:rPr>
            <w:rStyle w:val="Erluterungen"/>
            <w:rFonts w:ascii="Calibri" w:hAnsi="Calibri" w:cs="Calibri"/>
            <w:i w:val="0"/>
            <w:iCs/>
            <w:color w:val="000000" w:themeColor="text1"/>
            <w:szCs w:val="24"/>
            <w:lang w:val="en-US"/>
            <w:rPrChange w:id="42" w:author="Leon Amtmann" w:date="2021-10-29T10:57:00Z">
              <w:rPr>
                <w:rStyle w:val="Erluterungen"/>
                <w:rFonts w:ascii="Calibri" w:hAnsi="Calibri" w:cs="Calibri"/>
                <w:i w:val="0"/>
                <w:iCs/>
                <w:color w:val="000000" w:themeColor="text1"/>
                <w:szCs w:val="24"/>
                <w:lang w:val="en-GB"/>
              </w:rPr>
            </w:rPrChange>
          </w:rPr>
          <w:delText xml:space="preserve"> and M12</w:delText>
        </w:r>
        <w:r w:rsidR="004F277F" w:rsidRPr="00E1790B" w:rsidDel="00E1790B">
          <w:rPr>
            <w:rStyle w:val="Erluterungen"/>
            <w:rFonts w:ascii="Calibri" w:hAnsi="Calibri" w:cs="Calibri"/>
            <w:i w:val="0"/>
            <w:iCs/>
            <w:color w:val="000000" w:themeColor="text1"/>
            <w:szCs w:val="24"/>
            <w:lang w:val="en-US"/>
            <w:rPrChange w:id="43" w:author="Leon Amtmann" w:date="2021-10-29T10:57:00Z">
              <w:rPr>
                <w:rStyle w:val="Erluterungen"/>
                <w:rFonts w:ascii="Calibri" w:hAnsi="Calibri" w:cs="Calibri"/>
                <w:i w:val="0"/>
                <w:iCs/>
                <w:color w:val="000000" w:themeColor="text1"/>
                <w:szCs w:val="24"/>
                <w:lang w:val="en-GB"/>
              </w:rPr>
            </w:rPrChange>
          </w:rPr>
          <w:delText>-Push/Pull</w:delText>
        </w:r>
        <w:r w:rsidR="007913B0" w:rsidRPr="00E1790B" w:rsidDel="00E1790B">
          <w:rPr>
            <w:rStyle w:val="Erluterungen"/>
            <w:rFonts w:ascii="Calibri" w:hAnsi="Calibri" w:cs="Calibri"/>
            <w:i w:val="0"/>
            <w:iCs/>
            <w:color w:val="000000" w:themeColor="text1"/>
            <w:szCs w:val="24"/>
            <w:lang w:val="en-US"/>
            <w:rPrChange w:id="44" w:author="Leon Amtmann" w:date="2021-10-29T10:57:00Z">
              <w:rPr>
                <w:rStyle w:val="Erluterungen"/>
                <w:rFonts w:ascii="Calibri" w:hAnsi="Calibri" w:cs="Calibri"/>
                <w:i w:val="0"/>
                <w:iCs/>
                <w:color w:val="000000" w:themeColor="text1"/>
                <w:szCs w:val="24"/>
                <w:lang w:val="en-GB"/>
              </w:rPr>
            </w:rPrChange>
          </w:rPr>
          <w:delText xml:space="preserve"> </w:delText>
        </w:r>
        <w:r w:rsidR="00FF243D" w:rsidRPr="00E1790B" w:rsidDel="00E1790B">
          <w:rPr>
            <w:rStyle w:val="Erluterungen"/>
            <w:rFonts w:ascii="Calibri" w:hAnsi="Calibri" w:cs="Calibri"/>
            <w:i w:val="0"/>
            <w:iCs/>
            <w:color w:val="000000" w:themeColor="text1"/>
            <w:szCs w:val="24"/>
            <w:lang w:val="en-US"/>
            <w:rPrChange w:id="45" w:author="Leon Amtmann" w:date="2021-10-29T10:57:00Z">
              <w:rPr>
                <w:rStyle w:val="Erluterungen"/>
                <w:rFonts w:ascii="Calibri" w:hAnsi="Calibri" w:cs="Calibri"/>
                <w:i w:val="0"/>
                <w:iCs/>
                <w:color w:val="000000" w:themeColor="text1"/>
                <w:szCs w:val="24"/>
                <w:lang w:val="en-GB"/>
              </w:rPr>
            </w:rPrChange>
          </w:rPr>
          <w:delText>from the IEC 61076-2-010</w:delText>
        </w:r>
        <w:r w:rsidR="00D251FE" w:rsidRPr="00E1790B" w:rsidDel="00E1790B">
          <w:rPr>
            <w:rStyle w:val="Erluterungen"/>
            <w:rFonts w:ascii="Calibri" w:hAnsi="Calibri" w:cs="Calibri"/>
            <w:i w:val="0"/>
            <w:iCs/>
            <w:color w:val="000000" w:themeColor="text1"/>
            <w:szCs w:val="24"/>
            <w:lang w:val="en-US"/>
            <w:rPrChange w:id="46" w:author="Leon Amtmann" w:date="2021-10-29T10:57:00Z">
              <w:rPr>
                <w:rStyle w:val="Erluterungen"/>
                <w:rFonts w:ascii="Calibri" w:hAnsi="Calibri" w:cs="Calibri"/>
                <w:i w:val="0"/>
                <w:iCs/>
                <w:color w:val="000000" w:themeColor="text1"/>
                <w:szCs w:val="24"/>
                <w:lang w:val="en-GB"/>
              </w:rPr>
            </w:rPrChange>
          </w:rPr>
          <w:delText xml:space="preserve"> are not in this library,</w:delText>
        </w:r>
        <w:r w:rsidR="00121D61" w:rsidRPr="00E1790B" w:rsidDel="00E1790B">
          <w:rPr>
            <w:rStyle w:val="Erluterungen"/>
            <w:rFonts w:ascii="Calibri" w:hAnsi="Calibri" w:cs="Calibri"/>
            <w:i w:val="0"/>
            <w:iCs/>
            <w:color w:val="000000" w:themeColor="text1"/>
            <w:szCs w:val="24"/>
            <w:lang w:val="en-US"/>
            <w:rPrChange w:id="47" w:author="Leon Amtmann" w:date="2021-10-29T10:57:00Z">
              <w:rPr>
                <w:rStyle w:val="Erluterungen"/>
                <w:rFonts w:ascii="Calibri" w:hAnsi="Calibri" w:cs="Calibri"/>
                <w:i w:val="0"/>
                <w:iCs/>
                <w:color w:val="000000" w:themeColor="text1"/>
                <w:szCs w:val="24"/>
                <w:lang w:val="en-GB"/>
              </w:rPr>
            </w:rPrChange>
          </w:rPr>
          <w:delText xml:space="preserve"> we will expand it with these</w:delText>
        </w:r>
        <w:r w:rsidR="008A237E" w:rsidRPr="00E1790B" w:rsidDel="00E1790B">
          <w:rPr>
            <w:rStyle w:val="Erluterungen"/>
            <w:rFonts w:ascii="Calibri" w:hAnsi="Calibri" w:cs="Calibri"/>
            <w:i w:val="0"/>
            <w:iCs/>
            <w:color w:val="000000" w:themeColor="text1"/>
            <w:szCs w:val="24"/>
            <w:lang w:val="en-US"/>
            <w:rPrChange w:id="48" w:author="Leon Amtmann" w:date="2021-10-29T10:57:00Z">
              <w:rPr>
                <w:rStyle w:val="Erluterungen"/>
                <w:rFonts w:ascii="Calibri" w:hAnsi="Calibri" w:cs="Calibri"/>
                <w:i w:val="0"/>
                <w:iCs/>
                <w:color w:val="000000" w:themeColor="text1"/>
                <w:szCs w:val="24"/>
                <w:lang w:val="en-GB"/>
              </w:rPr>
            </w:rPrChange>
          </w:rPr>
          <w:delText xml:space="preserve"> new connectors.</w:delText>
        </w:r>
        <w:r w:rsidR="00FA3FD0" w:rsidRPr="00E1790B" w:rsidDel="00E1790B">
          <w:rPr>
            <w:rStyle w:val="Erluterungen"/>
            <w:rFonts w:ascii="Calibri" w:hAnsi="Calibri" w:cs="Calibri"/>
            <w:i w:val="0"/>
            <w:iCs/>
            <w:color w:val="000000" w:themeColor="text1"/>
            <w:szCs w:val="24"/>
            <w:lang w:val="en-US"/>
          </w:rPr>
          <w:delText xml:space="preserve"> </w:delText>
        </w:r>
      </w:del>
    </w:p>
    <w:p w14:paraId="205A51A3" w14:textId="39E2C2B5" w:rsidR="00075211" w:rsidRPr="00E1790B" w:rsidRDefault="00075211">
      <w:pPr>
        <w:rPr>
          <w:rFonts w:ascii="Calibri" w:hAnsi="Calibri" w:cs="Calibri"/>
          <w:i/>
          <w:lang w:val="en-US"/>
        </w:rPr>
      </w:pPr>
    </w:p>
    <w:p w14:paraId="43FA8F57" w14:textId="4FD9050E" w:rsidR="00075211" w:rsidRPr="00E1790B" w:rsidRDefault="00075211">
      <w:pPr>
        <w:tabs>
          <w:tab w:val="left" w:pos="2700"/>
        </w:tabs>
        <w:jc w:val="center"/>
        <w:rPr>
          <w:rFonts w:ascii="Calibri" w:hAnsi="Calibri" w:cs="Calibri"/>
          <w:i/>
          <w:lang w:val="en-US"/>
        </w:rPr>
      </w:pPr>
    </w:p>
    <w:p w14:paraId="570C0839" w14:textId="2C0E3F92" w:rsidR="003472DE" w:rsidRPr="00E1790B" w:rsidRDefault="006D2B95">
      <w:pPr>
        <w:jc w:val="center"/>
        <w:rPr>
          <w:rStyle w:val="Erluterungen"/>
          <w:rFonts w:ascii="Calibri" w:hAnsi="Calibri" w:cs="Calibri"/>
          <w:i w:val="0"/>
          <w:iCs/>
          <w:color w:val="000000" w:themeColor="text1"/>
          <w:lang w:val="en-US"/>
        </w:rPr>
      </w:pPr>
      <w:r>
        <w:rPr>
          <w:rFonts w:ascii="Calibri" w:hAnsi="Calibri" w:cs="Calibri"/>
          <w:iCs/>
          <w:noProof/>
          <w:color w:val="000000" w:themeColor="text1"/>
          <w:sz w:val="24"/>
        </w:rPr>
        <mc:AlternateContent>
          <mc:Choice Requires="wps">
            <w:drawing>
              <wp:anchor distT="0" distB="0" distL="114300" distR="114300" simplePos="0" relativeHeight="251668992" behindDoc="1" locked="0" layoutInCell="1" allowOverlap="1" wp14:anchorId="4BA960DC" wp14:editId="270F21D7">
                <wp:simplePos x="0" y="0"/>
                <wp:positionH relativeFrom="column">
                  <wp:posOffset>2795270</wp:posOffset>
                </wp:positionH>
                <wp:positionV relativeFrom="paragraph">
                  <wp:posOffset>7620</wp:posOffset>
                </wp:positionV>
                <wp:extent cx="2019300" cy="1933575"/>
                <wp:effectExtent l="0" t="0" r="19050" b="28575"/>
                <wp:wrapNone/>
                <wp:docPr id="25" name="Rechteck: abgerundete Ecken 25"/>
                <wp:cNvGraphicFramePr/>
                <a:graphic xmlns:a="http://schemas.openxmlformats.org/drawingml/2006/main">
                  <a:graphicData uri="http://schemas.microsoft.com/office/word/2010/wordprocessingShape">
                    <wps:wsp>
                      <wps:cNvSpPr/>
                      <wps:spPr>
                        <a:xfrm>
                          <a:off x="0" y="0"/>
                          <a:ext cx="2019300" cy="1933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7E4324" w14:textId="49F525B0" w:rsidR="006D2B95" w:rsidRPr="003472DE" w:rsidRDefault="006D2B95" w:rsidP="006D2B95">
                            <w:pPr>
                              <w:rPr>
                                <w:rFonts w:asciiTheme="minorHAnsi" w:hAnsiTheme="minorHAnsi" w:cstheme="min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A960DC" id="Rechteck: abgerundete Ecken 25" o:spid="_x0000_s1026" style="position:absolute;left:0;text-align:left;margin-left:220.1pt;margin-top:.6pt;width:159pt;height:152.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" fillcolor="#5b9bd5 [3204]" strokecolor="#1f4d78 [1604]" strokeweight="1pt">
                <v:stroke joinstyle="miter"/>
                <v:textbox>
                  <w:txbxContent>
                    <w:p w14:paraId="0A7E4324" w14:textId="49F525B0" w:rsidR="006D2B95" w:rsidRPr="003472DE" w:rsidRDefault="006D2B95" w:rsidP="006D2B95">
                      <w:pPr>
                        <w:rPr>
                          <w:rFonts w:asciiTheme="minorHAnsi" w:hAnsiTheme="minorHAnsi" w:cstheme="minorHAnsi"/>
                        </w:rPr>
                      </w:pPr>
                    </w:p>
                  </w:txbxContent>
                </v:textbox>
              </v:roundrect>
            </w:pict>
          </mc:Fallback>
        </mc:AlternateContent>
      </w:r>
    </w:p>
    <w:p w14:paraId="50980E5A" w14:textId="465FE0D9" w:rsidR="003472DE" w:rsidRPr="00E1790B" w:rsidRDefault="006D2B95" w:rsidP="006D2B95">
      <w:pPr>
        <w:rPr>
          <w:rStyle w:val="Erluterungen"/>
          <w:rFonts w:ascii="Calibri" w:hAnsi="Calibri" w:cs="Calibri"/>
          <w:i w:val="0"/>
          <w:iCs/>
          <w:color w:val="000000" w:themeColor="text1"/>
          <w:lang w:val="en-US"/>
        </w:rPr>
      </w:pPr>
      <w:r>
        <w:rPr>
          <w:rFonts w:ascii="Calibri" w:hAnsi="Calibri" w:cs="Calibri"/>
          <w:iCs/>
          <w:noProof/>
          <w:color w:val="000000" w:themeColor="text1"/>
          <w:sz w:val="24"/>
        </w:rPr>
        <mc:AlternateContent>
          <mc:Choice Requires="wps">
            <w:drawing>
              <wp:anchor distT="0" distB="0" distL="114300" distR="114300" simplePos="0" relativeHeight="251682304" behindDoc="0" locked="0" layoutInCell="1" allowOverlap="1" wp14:anchorId="53AEEDBB" wp14:editId="5312254B">
                <wp:simplePos x="0" y="0"/>
                <wp:positionH relativeFrom="column">
                  <wp:posOffset>3004820</wp:posOffset>
                </wp:positionH>
                <wp:positionV relativeFrom="paragraph">
                  <wp:posOffset>50165</wp:posOffset>
                </wp:positionV>
                <wp:extent cx="1828800" cy="447675"/>
                <wp:effectExtent l="0" t="0" r="0" b="0"/>
                <wp:wrapNone/>
                <wp:docPr id="27" name="Textfeld 27"/>
                <wp:cNvGraphicFramePr/>
                <a:graphic xmlns:a="http://schemas.openxmlformats.org/drawingml/2006/main">
                  <a:graphicData uri="http://schemas.microsoft.com/office/word/2010/wordprocessingShape">
                    <wps:wsp>
                      <wps:cNvSpPr txBox="1"/>
                      <wps:spPr>
                        <a:xfrm>
                          <a:off x="0" y="0"/>
                          <a:ext cx="1828800" cy="447675"/>
                        </a:xfrm>
                        <a:prstGeom prst="rect">
                          <a:avLst/>
                        </a:prstGeom>
                        <a:noFill/>
                        <a:ln w="6350">
                          <a:noFill/>
                        </a:ln>
                      </wps:spPr>
                      <wps:txbx>
                        <w:txbxContent>
                          <w:p w14:paraId="6CBC1C6C" w14:textId="3B12B439" w:rsidR="006D2B95" w:rsidRPr="006D2B95" w:rsidRDefault="006D2B95">
                            <w:pPr>
                              <w:rPr>
                                <w:rFonts w:asciiTheme="minorHAnsi" w:hAnsiTheme="minorHAnsi" w:cstheme="minorHAnsi"/>
                                <w:b/>
                                <w:bCs/>
                                <w:color w:val="FFFFFF" w:themeColor="background1"/>
                              </w:rPr>
                            </w:pPr>
                            <w:r w:rsidRPr="006D2B95">
                              <w:rPr>
                                <w:rFonts w:asciiTheme="minorHAnsi" w:hAnsiTheme="minorHAnsi" w:cstheme="minorHAnsi"/>
                                <w:b/>
                                <w:bCs/>
                                <w:color w:val="FFFFFF" w:themeColor="background1"/>
                              </w:rPr>
                              <w:t xml:space="preserve">Online Shop </w:t>
                            </w:r>
                            <w:proofErr w:type="spellStart"/>
                            <w:r w:rsidRPr="006D2B95">
                              <w:rPr>
                                <w:rFonts w:asciiTheme="minorHAnsi" w:hAnsiTheme="minorHAnsi" w:cstheme="minorHAnsi"/>
                                <w:b/>
                                <w:bCs/>
                                <w:color w:val="FFFFFF" w:themeColor="background1"/>
                              </w:rPr>
                              <w:t>for</w:t>
                            </w:r>
                            <w:proofErr w:type="spellEnd"/>
                            <w:r w:rsidRPr="006D2B95">
                              <w:rPr>
                                <w:rFonts w:asciiTheme="minorHAnsi" w:hAnsiTheme="minorHAnsi" w:cstheme="minorHAnsi"/>
                                <w:b/>
                                <w:bCs/>
                                <w:color w:val="FFFFFF" w:themeColor="background1"/>
                              </w:rPr>
                              <w:t xml:space="preserve"> Cables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AEEDBB" id="_x0000_t202" coordsize="21600,21600" o:spt="202" path="m,l,21600r21600,l21600,xe">
                <v:stroke joinstyle="miter"/>
                <v:path gradientshapeok="t" o:connecttype="rect"/>
              </v:shapetype>
              <v:shape id="Textfeld 27" o:spid="_x0000_s1027" type="#_x0000_t202" style="position:absolute;left:0;text-align:left;margin-left:236.6pt;margin-top:3.95pt;width:2in;height:35.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" filled="f" stroked="f" strokeweight=".5pt">
                <v:textbox>
                  <w:txbxContent>
                    <w:p w14:paraId="6CBC1C6C" w14:textId="3B12B439" w:rsidR="006D2B95" w:rsidRPr="006D2B95" w:rsidRDefault="006D2B95">
                      <w:pPr>
                        <w:rPr>
                          <w:rFonts w:asciiTheme="minorHAnsi" w:hAnsiTheme="minorHAnsi" w:cstheme="minorHAnsi"/>
                          <w:b/>
                          <w:bCs/>
                          <w:color w:val="FFFFFF" w:themeColor="background1"/>
                        </w:rPr>
                      </w:pPr>
                      <w:r w:rsidRPr="006D2B95">
                        <w:rPr>
                          <w:rFonts w:asciiTheme="minorHAnsi" w:hAnsiTheme="minorHAnsi" w:cstheme="minorHAnsi"/>
                          <w:b/>
                          <w:bCs/>
                          <w:color w:val="FFFFFF" w:themeColor="background1"/>
                        </w:rPr>
                        <w:t>Online Shop for Cables</w:t>
                      </w:r>
                    </w:p>
                  </w:txbxContent>
                </v:textbox>
              </v:shape>
            </w:pict>
          </mc:Fallback>
        </mc:AlternateContent>
      </w:r>
      <w:r w:rsidRPr="00E1790B">
        <w:rPr>
          <w:rStyle w:val="Erluterungen"/>
          <w:rFonts w:ascii="Calibri" w:hAnsi="Calibri" w:cs="Calibri"/>
          <w:i w:val="0"/>
          <w:iCs/>
          <w:color w:val="000000" w:themeColor="text1"/>
          <w:lang w:val="en-US"/>
        </w:rPr>
        <w:tab/>
      </w:r>
      <w:r w:rsidRPr="00E1790B">
        <w:rPr>
          <w:rStyle w:val="Erluterungen"/>
          <w:rFonts w:ascii="Calibri" w:hAnsi="Calibri" w:cs="Calibri"/>
          <w:i w:val="0"/>
          <w:iCs/>
          <w:color w:val="000000" w:themeColor="text1"/>
          <w:lang w:val="en-US"/>
        </w:rPr>
        <w:tab/>
      </w:r>
      <w:r w:rsidRPr="00E1790B">
        <w:rPr>
          <w:rStyle w:val="Erluterungen"/>
          <w:rFonts w:ascii="Calibri" w:hAnsi="Calibri" w:cs="Calibri"/>
          <w:i w:val="0"/>
          <w:iCs/>
          <w:color w:val="000000" w:themeColor="text1"/>
          <w:lang w:val="en-US"/>
        </w:rPr>
        <w:tab/>
      </w:r>
    </w:p>
    <w:p w14:paraId="572A0135" w14:textId="6F7DF6C8" w:rsidR="003472DE" w:rsidRPr="00E1790B" w:rsidRDefault="006D2B95">
      <w:pPr>
        <w:jc w:val="center"/>
        <w:rPr>
          <w:rStyle w:val="Erluterungen"/>
          <w:rFonts w:ascii="Calibri" w:hAnsi="Calibri" w:cs="Calibri"/>
          <w:i w:val="0"/>
          <w:iCs/>
          <w:color w:val="000000" w:themeColor="text1"/>
          <w:lang w:val="en-US"/>
        </w:rPr>
      </w:pPr>
      <w:r>
        <w:rPr>
          <w:rStyle w:val="Erluterungen"/>
          <w:rFonts w:ascii="Calibri" w:hAnsi="Calibri" w:cs="Calibri"/>
          <w:i w:val="0"/>
          <w:iCs/>
          <w:noProof/>
          <w:color w:val="000000" w:themeColor="text1"/>
        </w:rPr>
        <w:drawing>
          <wp:anchor distT="0" distB="0" distL="114300" distR="114300" simplePos="0" relativeHeight="251692544" behindDoc="1" locked="0" layoutInCell="1" allowOverlap="1" wp14:anchorId="5C8C7624" wp14:editId="69133639">
            <wp:simplePos x="0" y="0"/>
            <wp:positionH relativeFrom="column">
              <wp:posOffset>-205105</wp:posOffset>
            </wp:positionH>
            <wp:positionV relativeFrom="paragraph">
              <wp:posOffset>73660</wp:posOffset>
            </wp:positionV>
            <wp:extent cx="1266825" cy="1266825"/>
            <wp:effectExtent l="0" t="0" r="0" b="0"/>
            <wp:wrapNone/>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DEBFB2" w14:textId="4058931A" w:rsidR="003472DE" w:rsidRPr="00E1790B" w:rsidRDefault="006D2B95">
      <w:pPr>
        <w:jc w:val="center"/>
        <w:rPr>
          <w:rStyle w:val="Erluterungen"/>
          <w:rFonts w:ascii="Calibri" w:hAnsi="Calibri" w:cs="Calibri"/>
          <w:i w:val="0"/>
          <w:iCs/>
          <w:color w:val="000000" w:themeColor="text1"/>
          <w:lang w:val="en-US"/>
        </w:rPr>
      </w:pPr>
      <w:r>
        <w:rPr>
          <w:rFonts w:ascii="Calibri" w:hAnsi="Calibri" w:cs="Calibri"/>
          <w:iCs/>
          <w:noProof/>
          <w:color w:val="000000" w:themeColor="text1"/>
          <w:sz w:val="24"/>
        </w:rPr>
        <mc:AlternateContent>
          <mc:Choice Requires="wps">
            <w:drawing>
              <wp:anchor distT="0" distB="0" distL="114300" distR="114300" simplePos="0" relativeHeight="251709952" behindDoc="0" locked="0" layoutInCell="1" allowOverlap="1" wp14:anchorId="739940AD" wp14:editId="04EB5EBF">
                <wp:simplePos x="0" y="0"/>
                <wp:positionH relativeFrom="column">
                  <wp:posOffset>1231709</wp:posOffset>
                </wp:positionH>
                <wp:positionV relativeFrom="paragraph">
                  <wp:posOffset>79672</wp:posOffset>
                </wp:positionV>
                <wp:extent cx="1400676" cy="381000"/>
                <wp:effectExtent l="0" t="38100" r="0" b="38100"/>
                <wp:wrapNone/>
                <wp:docPr id="40" name="Textfeld 40"/>
                <wp:cNvGraphicFramePr/>
                <a:graphic xmlns:a="http://schemas.openxmlformats.org/drawingml/2006/main">
                  <a:graphicData uri="http://schemas.microsoft.com/office/word/2010/wordprocessingShape">
                    <wps:wsp>
                      <wps:cNvSpPr txBox="1"/>
                      <wps:spPr>
                        <a:xfrm rot="21325154">
                          <a:off x="0" y="0"/>
                          <a:ext cx="1400676" cy="381000"/>
                        </a:xfrm>
                        <a:prstGeom prst="rect">
                          <a:avLst/>
                        </a:prstGeom>
                        <a:noFill/>
                        <a:ln w="6350">
                          <a:noFill/>
                        </a:ln>
                      </wps:spPr>
                      <wps:txbx>
                        <w:txbxContent>
                          <w:p w14:paraId="3939FAAE" w14:textId="7AAB4AAF" w:rsidR="006D2B95" w:rsidRDefault="006D2B95" w:rsidP="006D2B95">
                            <w:pPr>
                              <w:rPr>
                                <w:rFonts w:asciiTheme="minorHAnsi" w:hAnsiTheme="minorHAnsi" w:cstheme="minorHAnsi"/>
                                <w:b/>
                                <w:bCs/>
                              </w:rPr>
                            </w:pPr>
                            <w:r>
                              <w:rPr>
                                <w:rFonts w:asciiTheme="minorHAnsi" w:hAnsiTheme="minorHAnsi" w:cstheme="minorHAnsi"/>
                                <w:b/>
                                <w:bCs/>
                              </w:rPr>
                              <w:t xml:space="preserve">Cable </w:t>
                            </w:r>
                            <w:proofErr w:type="spellStart"/>
                            <w:r>
                              <w:rPr>
                                <w:rFonts w:asciiTheme="minorHAnsi" w:hAnsiTheme="minorHAnsi" w:cstheme="minorHAnsi"/>
                                <w:b/>
                                <w:bCs/>
                              </w:rPr>
                              <w:t>Modelling</w:t>
                            </w:r>
                            <w:proofErr w:type="spellEnd"/>
                          </w:p>
                          <w:p w14:paraId="185D182F" w14:textId="77777777" w:rsidR="006D2B95" w:rsidRPr="006D2B95" w:rsidRDefault="006D2B95" w:rsidP="006D2B95">
                            <w:pPr>
                              <w:rPr>
                                <w:rFonts w:asciiTheme="minorHAnsi" w:hAnsiTheme="minorHAnsi" w:cstheme="minorHAnsi"/>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940AD" id="Textfeld 40" o:spid="_x0000_s1028" type="#_x0000_t202" style="position:absolute;left:0;text-align:left;margin-left:97pt;margin-top:6.25pt;width:110.3pt;height:30pt;rotation:-300205fd;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" filled="f" stroked="f" strokeweight=".5pt">
                <v:textbox>
                  <w:txbxContent>
                    <w:p w14:paraId="3939FAAE" w14:textId="7AAB4AAF" w:rsidR="006D2B95" w:rsidRDefault="006D2B95" w:rsidP="006D2B95">
                      <w:pPr>
                        <w:rPr>
                          <w:rFonts w:asciiTheme="minorHAnsi" w:hAnsiTheme="minorHAnsi" w:cstheme="minorHAnsi"/>
                          <w:b/>
                          <w:bCs/>
                        </w:rPr>
                      </w:pPr>
                      <w:r>
                        <w:rPr>
                          <w:rFonts w:asciiTheme="minorHAnsi" w:hAnsiTheme="minorHAnsi" w:cstheme="minorHAnsi"/>
                          <w:b/>
                          <w:bCs/>
                        </w:rPr>
                        <w:t>Cable Modelling</w:t>
                      </w:r>
                    </w:p>
                    <w:p w14:paraId="185D182F" w14:textId="77777777" w:rsidR="006D2B95" w:rsidRPr="006D2B95" w:rsidRDefault="006D2B95" w:rsidP="006D2B95">
                      <w:pPr>
                        <w:rPr>
                          <w:rFonts w:asciiTheme="minorHAnsi" w:hAnsiTheme="minorHAnsi" w:cstheme="minorHAnsi"/>
                          <w:b/>
                          <w:bCs/>
                        </w:rPr>
                      </w:pPr>
                    </w:p>
                  </w:txbxContent>
                </v:textbox>
              </v:shape>
            </w:pict>
          </mc:Fallback>
        </mc:AlternateContent>
      </w:r>
      <w:r>
        <w:rPr>
          <w:rFonts w:ascii="Calibri" w:hAnsi="Calibri" w:cs="Calibri"/>
          <w:iCs/>
          <w:noProof/>
          <w:color w:val="000000" w:themeColor="text1"/>
          <w:sz w:val="24"/>
        </w:rPr>
        <mc:AlternateContent>
          <mc:Choice Requires="wps">
            <w:drawing>
              <wp:anchor distT="0" distB="0" distL="114300" distR="114300" simplePos="0" relativeHeight="251657728" behindDoc="0" locked="0" layoutInCell="1" allowOverlap="1" wp14:anchorId="1C658AF3" wp14:editId="1A42BE99">
                <wp:simplePos x="0" y="0"/>
                <wp:positionH relativeFrom="column">
                  <wp:posOffset>3023870</wp:posOffset>
                </wp:positionH>
                <wp:positionV relativeFrom="paragraph">
                  <wp:posOffset>59055</wp:posOffset>
                </wp:positionV>
                <wp:extent cx="1476375" cy="800100"/>
                <wp:effectExtent l="57150" t="38100" r="85725" b="95250"/>
                <wp:wrapNone/>
                <wp:docPr id="24" name="Rechteck: abgerundete Ecken 24"/>
                <wp:cNvGraphicFramePr/>
                <a:graphic xmlns:a="http://schemas.openxmlformats.org/drawingml/2006/main">
                  <a:graphicData uri="http://schemas.microsoft.com/office/word/2010/wordprocessingShape">
                    <wps:wsp>
                      <wps:cNvSpPr/>
                      <wps:spPr>
                        <a:xfrm>
                          <a:off x="0" y="0"/>
                          <a:ext cx="1476375" cy="800100"/>
                        </a:xfrm>
                        <a:prstGeom prst="roundRect">
                          <a:avLst/>
                        </a:prstGeom>
                      </wps:spPr>
                      <wps:style>
                        <a:lnRef idx="1">
                          <a:schemeClr val="dk1"/>
                        </a:lnRef>
                        <a:fillRef idx="2">
                          <a:schemeClr val="dk1"/>
                        </a:fillRef>
                        <a:effectRef idx="1">
                          <a:schemeClr val="dk1"/>
                        </a:effectRef>
                        <a:fontRef idx="minor">
                          <a:schemeClr val="dk1"/>
                        </a:fontRef>
                      </wps:style>
                      <wps:txbx>
                        <w:txbxContent>
                          <w:p w14:paraId="7741D3BD" w14:textId="6944CAF2" w:rsidR="003472DE" w:rsidRPr="00496962" w:rsidRDefault="003472DE" w:rsidP="003472DE">
                            <w:pPr>
                              <w:jc w:val="center"/>
                              <w:rPr>
                                <w:rFonts w:asciiTheme="minorHAnsi" w:hAnsiTheme="minorHAnsi" w:cstheme="minorHAnsi"/>
                                <w:b/>
                                <w:bCs/>
                                <w:lang w:val="en-US"/>
                              </w:rPr>
                            </w:pPr>
                            <w:r w:rsidRPr="00496962">
                              <w:rPr>
                                <w:rFonts w:asciiTheme="minorHAnsi" w:hAnsiTheme="minorHAnsi" w:cstheme="minorHAnsi"/>
                                <w:b/>
                                <w:bCs/>
                                <w:lang w:val="en-US"/>
                              </w:rPr>
                              <w:t>Web-Interface for Cable Modelling</w:t>
                            </w:r>
                          </w:p>
                          <w:p w14:paraId="5AE08D5B" w14:textId="33266C3B" w:rsidR="003472DE" w:rsidRPr="00496962" w:rsidRDefault="003472DE" w:rsidP="003472DE">
                            <w:pPr>
                              <w:jc w:val="center"/>
                              <w:rPr>
                                <w:rFonts w:asciiTheme="minorHAnsi" w:hAnsiTheme="minorHAnsi" w:cstheme="minorHAnsi"/>
                                <w:b/>
                                <w:bCs/>
                                <w:lang w:val="en-US"/>
                              </w:rPr>
                            </w:pPr>
                            <w:r w:rsidRPr="00496962">
                              <w:rPr>
                                <w:rFonts w:asciiTheme="minorHAnsi" w:hAnsiTheme="minorHAnsi" w:cstheme="minorHAnsi"/>
                                <w:b/>
                                <w:bCs/>
                                <w:lang w:val="en-US"/>
                              </w:rPr>
                              <w:t>(Angular)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658AF3" id="Rechteck: abgerundete Ecken 24" o:spid="_x0000_s1029" style="position:absolute;left:0;text-align:left;margin-left:238.1pt;margin-top:4.65pt;width:116.25pt;height: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" fillcolor="#555 [2160]" strokecolor="black [3200]" strokeweight=".5pt">
                <v:fill color2="#313131 [2608]" colors="0 #9b9b9b;.5 #8e8e8e;1 #797979" focus="100%" type="gradient">
                  <o:fill v:ext="view" type="gradientUnscaled"/>
                </v:fill>
                <v:stroke joinstyle="miter"/>
                <v:shadow on="t" color="black" opacity="24903f" origin=",.5" offset="0,.55556mm"/>
                <v:textbox>
                  <w:txbxContent>
                    <w:p w14:paraId="7741D3BD" w14:textId="6944CAF2" w:rsidR="003472DE" w:rsidRPr="00496962" w:rsidRDefault="003472DE" w:rsidP="003472DE">
                      <w:pPr>
                        <w:jc w:val="center"/>
                        <w:rPr>
                          <w:rFonts w:asciiTheme="minorHAnsi" w:hAnsiTheme="minorHAnsi" w:cstheme="minorHAnsi"/>
                          <w:b/>
                          <w:bCs/>
                          <w:lang w:val="en-US"/>
                        </w:rPr>
                      </w:pPr>
                      <w:r w:rsidRPr="00496962">
                        <w:rPr>
                          <w:rFonts w:asciiTheme="minorHAnsi" w:hAnsiTheme="minorHAnsi" w:cstheme="minorHAnsi"/>
                          <w:b/>
                          <w:bCs/>
                          <w:lang w:val="en-US"/>
                        </w:rPr>
                        <w:t>Web-Interface for Cable Modelling</w:t>
                      </w:r>
                    </w:p>
                    <w:p w14:paraId="5AE08D5B" w14:textId="33266C3B" w:rsidR="003472DE" w:rsidRPr="00496962" w:rsidRDefault="003472DE" w:rsidP="003472DE">
                      <w:pPr>
                        <w:jc w:val="center"/>
                        <w:rPr>
                          <w:rFonts w:asciiTheme="minorHAnsi" w:hAnsiTheme="minorHAnsi" w:cstheme="minorHAnsi"/>
                          <w:b/>
                          <w:bCs/>
                          <w:lang w:val="en-US"/>
                        </w:rPr>
                      </w:pPr>
                      <w:r w:rsidRPr="00496962">
                        <w:rPr>
                          <w:rFonts w:asciiTheme="minorHAnsi" w:hAnsiTheme="minorHAnsi" w:cstheme="minorHAnsi"/>
                          <w:b/>
                          <w:bCs/>
                          <w:lang w:val="en-US"/>
                        </w:rPr>
                        <w:t>(Angular)</w:t>
                      </w:r>
                    </w:p>
                  </w:txbxContent>
                </v:textbox>
              </v:roundrect>
            </w:pict>
          </mc:Fallback>
        </mc:AlternateContent>
      </w:r>
    </w:p>
    <w:p w14:paraId="5D949F04" w14:textId="1321A550" w:rsidR="003472DE" w:rsidRPr="00E1790B" w:rsidRDefault="006D2B95">
      <w:pPr>
        <w:jc w:val="center"/>
        <w:rPr>
          <w:rStyle w:val="Erluterungen"/>
          <w:rFonts w:ascii="Calibri" w:hAnsi="Calibri" w:cs="Calibri"/>
          <w:i w:val="0"/>
          <w:iCs/>
          <w:color w:val="000000" w:themeColor="text1"/>
          <w:lang w:val="en-US"/>
        </w:rPr>
      </w:pPr>
      <w:r>
        <w:rPr>
          <w:rFonts w:ascii="Calibri" w:hAnsi="Calibri" w:cs="Calibri"/>
          <w:iCs/>
          <w:noProof/>
          <w:color w:val="000000" w:themeColor="text1"/>
          <w:sz w:val="24"/>
        </w:rPr>
        <mc:AlternateContent>
          <mc:Choice Requires="wps">
            <w:drawing>
              <wp:anchor distT="0" distB="0" distL="114300" distR="114300" simplePos="0" relativeHeight="251704832" behindDoc="0" locked="0" layoutInCell="1" allowOverlap="1" wp14:anchorId="130FF001" wp14:editId="188B4DBC">
                <wp:simplePos x="0" y="0"/>
                <wp:positionH relativeFrom="column">
                  <wp:posOffset>1003963</wp:posOffset>
                </wp:positionH>
                <wp:positionV relativeFrom="paragraph">
                  <wp:posOffset>68393</wp:posOffset>
                </wp:positionV>
                <wp:extent cx="1979500" cy="262470"/>
                <wp:effectExtent l="19050" t="76200" r="1905" b="23495"/>
                <wp:wrapNone/>
                <wp:docPr id="39" name="Pfeil: nach rechts 39"/>
                <wp:cNvGraphicFramePr/>
                <a:graphic xmlns:a="http://schemas.openxmlformats.org/drawingml/2006/main">
                  <a:graphicData uri="http://schemas.microsoft.com/office/word/2010/wordprocessingShape">
                    <wps:wsp>
                      <wps:cNvSpPr/>
                      <wps:spPr>
                        <a:xfrm rot="21305597">
                          <a:off x="0" y="0"/>
                          <a:ext cx="1979500" cy="262470"/>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E567C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39" o:spid="_x0000_s1026" type="#_x0000_t13" style="position:absolute;margin-left:79.05pt;margin-top:5.4pt;width:155.85pt;height:20.65pt;rotation:-321567fd;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" adj="20168" fillcolor="black [3213]" stroked="f" strokeweight="1pt"/>
            </w:pict>
          </mc:Fallback>
        </mc:AlternateContent>
      </w:r>
    </w:p>
    <w:p w14:paraId="53091A63" w14:textId="058D2719" w:rsidR="003472DE" w:rsidRPr="00E1790B" w:rsidRDefault="003472DE" w:rsidP="003472DE">
      <w:pPr>
        <w:jc w:val="center"/>
        <w:rPr>
          <w:rStyle w:val="Erluterungen"/>
          <w:rFonts w:ascii="Calibri" w:hAnsi="Calibri" w:cs="Calibri"/>
          <w:i w:val="0"/>
          <w:iCs/>
          <w:color w:val="000000" w:themeColor="text1"/>
          <w:lang w:val="en-US"/>
        </w:rPr>
      </w:pPr>
    </w:p>
    <w:p w14:paraId="6185C241" w14:textId="7F718AF2" w:rsidR="003472DE" w:rsidRPr="00E1790B" w:rsidRDefault="006D2B95">
      <w:pPr>
        <w:jc w:val="center"/>
        <w:rPr>
          <w:rStyle w:val="Erluterungen"/>
          <w:rFonts w:ascii="Calibri" w:hAnsi="Calibri" w:cs="Calibri"/>
          <w:i w:val="0"/>
          <w:iCs/>
          <w:color w:val="000000" w:themeColor="text1"/>
          <w:lang w:val="en-US"/>
        </w:rPr>
      </w:pPr>
      <w:r>
        <w:rPr>
          <w:rFonts w:ascii="Calibri" w:hAnsi="Calibri" w:cs="Calibri"/>
          <w:iCs/>
          <w:noProof/>
          <w:color w:val="000000" w:themeColor="text1"/>
          <w:sz w:val="24"/>
        </w:rPr>
        <mc:AlternateContent>
          <mc:Choice Requires="wps">
            <w:drawing>
              <wp:anchor distT="0" distB="0" distL="114300" distR="114300" simplePos="0" relativeHeight="251718144" behindDoc="0" locked="0" layoutInCell="1" allowOverlap="1" wp14:anchorId="2F426AB8" wp14:editId="2566DB07">
                <wp:simplePos x="0" y="0"/>
                <wp:positionH relativeFrom="column">
                  <wp:posOffset>1195070</wp:posOffset>
                </wp:positionH>
                <wp:positionV relativeFrom="paragraph">
                  <wp:posOffset>177165</wp:posOffset>
                </wp:positionV>
                <wp:extent cx="1633855" cy="398780"/>
                <wp:effectExtent l="0" t="57150" r="0" b="58420"/>
                <wp:wrapNone/>
                <wp:docPr id="42" name="Textfeld 42"/>
                <wp:cNvGraphicFramePr/>
                <a:graphic xmlns:a="http://schemas.openxmlformats.org/drawingml/2006/main">
                  <a:graphicData uri="http://schemas.microsoft.com/office/word/2010/wordprocessingShape">
                    <wps:wsp>
                      <wps:cNvSpPr txBox="1"/>
                      <wps:spPr>
                        <a:xfrm rot="21325154">
                          <a:off x="0" y="0"/>
                          <a:ext cx="1633855" cy="398780"/>
                        </a:xfrm>
                        <a:prstGeom prst="rect">
                          <a:avLst/>
                        </a:prstGeom>
                        <a:noFill/>
                        <a:ln w="6350">
                          <a:noFill/>
                        </a:ln>
                      </wps:spPr>
                      <wps:txbx>
                        <w:txbxContent>
                          <w:p w14:paraId="09E2101B" w14:textId="3C83BF21" w:rsidR="006D2B95" w:rsidRDefault="006D2B95" w:rsidP="006D2B95">
                            <w:pPr>
                              <w:rPr>
                                <w:rFonts w:asciiTheme="minorHAnsi" w:hAnsiTheme="minorHAnsi" w:cstheme="minorHAnsi"/>
                                <w:b/>
                                <w:bCs/>
                              </w:rPr>
                            </w:pPr>
                            <w:proofErr w:type="spellStart"/>
                            <w:r>
                              <w:rPr>
                                <w:rFonts w:asciiTheme="minorHAnsi" w:hAnsiTheme="minorHAnsi" w:cstheme="minorHAnsi"/>
                                <w:b/>
                                <w:bCs/>
                              </w:rPr>
                              <w:t>AutomationML-package</w:t>
                            </w:r>
                            <w:proofErr w:type="spellEnd"/>
                          </w:p>
                          <w:p w14:paraId="4090817F" w14:textId="77777777" w:rsidR="006D2B95" w:rsidRPr="006D2B95" w:rsidRDefault="006D2B95" w:rsidP="006D2B95">
                            <w:pPr>
                              <w:rPr>
                                <w:rFonts w:asciiTheme="minorHAnsi" w:hAnsiTheme="minorHAnsi" w:cstheme="minorHAnsi"/>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26AB8" id="Textfeld 42" o:spid="_x0000_s1030" type="#_x0000_t202" style="position:absolute;left:0;text-align:left;margin-left:94.1pt;margin-top:13.95pt;width:128.65pt;height:31.4pt;rotation:-300205fd;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" filled="f" stroked="f" strokeweight=".5pt">
                <v:textbox>
                  <w:txbxContent>
                    <w:p w14:paraId="09E2101B" w14:textId="3C83BF21" w:rsidR="006D2B95" w:rsidRDefault="006D2B95" w:rsidP="006D2B95">
                      <w:pPr>
                        <w:rPr>
                          <w:rFonts w:asciiTheme="minorHAnsi" w:hAnsiTheme="minorHAnsi" w:cstheme="minorHAnsi"/>
                          <w:b/>
                          <w:bCs/>
                        </w:rPr>
                      </w:pPr>
                      <w:r>
                        <w:rPr>
                          <w:rFonts w:asciiTheme="minorHAnsi" w:hAnsiTheme="minorHAnsi" w:cstheme="minorHAnsi"/>
                          <w:b/>
                          <w:bCs/>
                        </w:rPr>
                        <w:t>AutomationML-package</w:t>
                      </w:r>
                    </w:p>
                    <w:p w14:paraId="4090817F" w14:textId="77777777" w:rsidR="006D2B95" w:rsidRPr="006D2B95" w:rsidRDefault="006D2B95" w:rsidP="006D2B95">
                      <w:pPr>
                        <w:rPr>
                          <w:rFonts w:asciiTheme="minorHAnsi" w:hAnsiTheme="minorHAnsi" w:cstheme="minorHAnsi"/>
                          <w:b/>
                          <w:bCs/>
                        </w:rPr>
                      </w:pPr>
                    </w:p>
                  </w:txbxContent>
                </v:textbox>
              </v:shape>
            </w:pict>
          </mc:Fallback>
        </mc:AlternateContent>
      </w:r>
      <w:r>
        <w:rPr>
          <w:rFonts w:ascii="Calibri" w:hAnsi="Calibri" w:cs="Calibri"/>
          <w:iCs/>
          <w:noProof/>
          <w:color w:val="000000" w:themeColor="text1"/>
          <w:sz w:val="24"/>
        </w:rPr>
        <mc:AlternateContent>
          <mc:Choice Requires="wps">
            <w:drawing>
              <wp:anchor distT="0" distB="0" distL="114300" distR="114300" simplePos="0" relativeHeight="251714048" behindDoc="0" locked="0" layoutInCell="1" allowOverlap="1" wp14:anchorId="6A61AA2B" wp14:editId="4437565C">
                <wp:simplePos x="0" y="0"/>
                <wp:positionH relativeFrom="column">
                  <wp:posOffset>985520</wp:posOffset>
                </wp:positionH>
                <wp:positionV relativeFrom="paragraph">
                  <wp:posOffset>28648</wp:posOffset>
                </wp:positionV>
                <wp:extent cx="1979500" cy="262470"/>
                <wp:effectExtent l="0" t="19050" r="20955" b="80645"/>
                <wp:wrapNone/>
                <wp:docPr id="41" name="Pfeil: nach rechts 41"/>
                <wp:cNvGraphicFramePr/>
                <a:graphic xmlns:a="http://schemas.openxmlformats.org/drawingml/2006/main">
                  <a:graphicData uri="http://schemas.microsoft.com/office/word/2010/wordprocessingShape">
                    <wps:wsp>
                      <wps:cNvSpPr/>
                      <wps:spPr>
                        <a:xfrm rot="10549258">
                          <a:off x="0" y="0"/>
                          <a:ext cx="1979500" cy="262470"/>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4D3C3" id="Pfeil: nach rechts 41" o:spid="_x0000_s1026" type="#_x0000_t13" style="position:absolute;margin-left:77.6pt;margin-top:2.25pt;width:155.85pt;height:20.65pt;rotation:11522603fd;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" adj="20168" fillcolor="black [3213]" stroked="f" strokeweight="1pt"/>
            </w:pict>
          </mc:Fallback>
        </mc:AlternateContent>
      </w:r>
    </w:p>
    <w:p w14:paraId="60AE1643" w14:textId="6D26AAC0" w:rsidR="003472DE" w:rsidRPr="00E1790B" w:rsidRDefault="003472DE">
      <w:pPr>
        <w:jc w:val="center"/>
        <w:rPr>
          <w:rStyle w:val="Erluterungen"/>
          <w:rFonts w:ascii="Calibri" w:hAnsi="Calibri" w:cs="Calibri"/>
          <w:i w:val="0"/>
          <w:iCs/>
          <w:color w:val="000000" w:themeColor="text1"/>
          <w:lang w:val="en-US"/>
        </w:rPr>
      </w:pPr>
    </w:p>
    <w:p w14:paraId="34E14594" w14:textId="3B00657B" w:rsidR="003472DE" w:rsidRPr="00E1790B" w:rsidRDefault="003472DE">
      <w:pPr>
        <w:jc w:val="center"/>
        <w:rPr>
          <w:rStyle w:val="Erluterungen"/>
          <w:rFonts w:ascii="Calibri" w:hAnsi="Calibri" w:cs="Calibri"/>
          <w:i w:val="0"/>
          <w:iCs/>
          <w:color w:val="000000" w:themeColor="text1"/>
          <w:lang w:val="en-US"/>
        </w:rPr>
      </w:pPr>
    </w:p>
    <w:p w14:paraId="7673499C" w14:textId="79BA619C" w:rsidR="003472DE" w:rsidRPr="00E1790B" w:rsidRDefault="006D2B95">
      <w:pPr>
        <w:jc w:val="center"/>
        <w:rPr>
          <w:rStyle w:val="Erluterungen"/>
          <w:rFonts w:ascii="Calibri" w:hAnsi="Calibri" w:cs="Calibri"/>
          <w:i w:val="0"/>
          <w:iCs/>
          <w:color w:val="000000" w:themeColor="text1"/>
          <w:lang w:val="en-US"/>
        </w:rPr>
      </w:pPr>
      <w:r>
        <w:rPr>
          <w:rFonts w:ascii="Calibri" w:hAnsi="Calibri" w:cs="Calibri"/>
          <w:iCs/>
          <w:noProof/>
          <w:color w:val="000000" w:themeColor="text1"/>
          <w:sz w:val="24"/>
        </w:rPr>
        <mc:AlternateContent>
          <mc:Choice Requires="wps">
            <w:drawing>
              <wp:anchor distT="0" distB="0" distL="114300" distR="114300" simplePos="0" relativeHeight="251697664" behindDoc="0" locked="0" layoutInCell="1" allowOverlap="1" wp14:anchorId="7B4EA764" wp14:editId="7F95D5C6">
                <wp:simplePos x="0" y="0"/>
                <wp:positionH relativeFrom="column">
                  <wp:posOffset>204470</wp:posOffset>
                </wp:positionH>
                <wp:positionV relativeFrom="paragraph">
                  <wp:posOffset>10160</wp:posOffset>
                </wp:positionV>
                <wp:extent cx="485775" cy="381000"/>
                <wp:effectExtent l="0" t="0" r="0" b="0"/>
                <wp:wrapNone/>
                <wp:docPr id="38" name="Textfeld 38"/>
                <wp:cNvGraphicFramePr/>
                <a:graphic xmlns:a="http://schemas.openxmlformats.org/drawingml/2006/main">
                  <a:graphicData uri="http://schemas.microsoft.com/office/word/2010/wordprocessingShape">
                    <wps:wsp>
                      <wps:cNvSpPr txBox="1"/>
                      <wps:spPr>
                        <a:xfrm>
                          <a:off x="0" y="0"/>
                          <a:ext cx="485775" cy="381000"/>
                        </a:xfrm>
                        <a:prstGeom prst="rect">
                          <a:avLst/>
                        </a:prstGeom>
                        <a:noFill/>
                        <a:ln w="6350">
                          <a:noFill/>
                        </a:ln>
                      </wps:spPr>
                      <wps:txbx>
                        <w:txbxContent>
                          <w:p w14:paraId="7A0C627F" w14:textId="737387CC" w:rsidR="006D2B95" w:rsidRPr="006D2B95" w:rsidRDefault="006D2B95" w:rsidP="006D2B95">
                            <w:pPr>
                              <w:rPr>
                                <w:rFonts w:asciiTheme="minorHAnsi" w:hAnsiTheme="minorHAnsi" w:cstheme="minorHAnsi"/>
                                <w:b/>
                                <w:bCs/>
                              </w:rPr>
                            </w:pPr>
                            <w:r w:rsidRPr="006D2B95">
                              <w:rPr>
                                <w:rFonts w:asciiTheme="minorHAnsi" w:hAnsiTheme="minorHAnsi" w:cstheme="minorHAnsi"/>
                                <w:b/>
                                <w:bC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EA764" id="Textfeld 38" o:spid="_x0000_s1031" type="#_x0000_t202" style="position:absolute;left:0;text-align:left;margin-left:16.1pt;margin-top:.8pt;width:38.25pt;height:30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" filled="f" stroked="f" strokeweight=".5pt">
                <v:textbox>
                  <w:txbxContent>
                    <w:p w14:paraId="7A0C627F" w14:textId="737387CC" w:rsidR="006D2B95" w:rsidRPr="006D2B95" w:rsidRDefault="006D2B95" w:rsidP="006D2B95">
                      <w:pPr>
                        <w:rPr>
                          <w:rFonts w:asciiTheme="minorHAnsi" w:hAnsiTheme="minorHAnsi" w:cstheme="minorHAnsi"/>
                          <w:b/>
                          <w:bCs/>
                        </w:rPr>
                      </w:pPr>
                      <w:r w:rsidRPr="006D2B95">
                        <w:rPr>
                          <w:rFonts w:asciiTheme="minorHAnsi" w:hAnsiTheme="minorHAnsi" w:cstheme="minorHAnsi"/>
                          <w:b/>
                          <w:bCs/>
                        </w:rPr>
                        <w:t>User</w:t>
                      </w:r>
                    </w:p>
                  </w:txbxContent>
                </v:textbox>
              </v:shape>
            </w:pict>
          </mc:Fallback>
        </mc:AlternateContent>
      </w:r>
    </w:p>
    <w:p w14:paraId="737BA3C5" w14:textId="77777777" w:rsidR="003472DE" w:rsidRPr="00E1790B" w:rsidRDefault="003472DE">
      <w:pPr>
        <w:jc w:val="center"/>
        <w:rPr>
          <w:rStyle w:val="Erluterungen"/>
          <w:rFonts w:ascii="Calibri" w:hAnsi="Calibri" w:cs="Calibri"/>
          <w:i w:val="0"/>
          <w:iCs/>
          <w:color w:val="000000" w:themeColor="text1"/>
          <w:lang w:val="en-US"/>
        </w:rPr>
      </w:pPr>
    </w:p>
    <w:p w14:paraId="581856A8" w14:textId="77777777" w:rsidR="003472DE" w:rsidRPr="00E1790B" w:rsidRDefault="003472DE">
      <w:pPr>
        <w:jc w:val="center"/>
        <w:rPr>
          <w:rStyle w:val="Erluterungen"/>
          <w:rFonts w:ascii="Calibri" w:hAnsi="Calibri" w:cs="Calibri"/>
          <w:i w:val="0"/>
          <w:iCs/>
          <w:color w:val="000000" w:themeColor="text1"/>
          <w:lang w:val="en-US"/>
        </w:rPr>
      </w:pPr>
    </w:p>
    <w:p w14:paraId="7E59CE20" w14:textId="6946B19A" w:rsidR="00075211" w:rsidRDefault="002673DD">
      <w:pPr>
        <w:jc w:val="center"/>
        <w:rPr>
          <w:rStyle w:val="Erluterungen"/>
          <w:rFonts w:ascii="Calibri" w:hAnsi="Calibri" w:cs="Calibri"/>
          <w:iCs/>
          <w:color w:val="000000"/>
        </w:rPr>
      </w:pPr>
      <w:proofErr w:type="spellStart"/>
      <w:r>
        <w:rPr>
          <w:rStyle w:val="Erluterungen"/>
          <w:rFonts w:ascii="Calibri" w:hAnsi="Calibri" w:cs="Calibri"/>
          <w:i w:val="0"/>
          <w:iCs/>
          <w:color w:val="000000" w:themeColor="text1"/>
        </w:rPr>
        <w:t>Figure</w:t>
      </w:r>
      <w:proofErr w:type="spellEnd"/>
      <w:r>
        <w:rPr>
          <w:rStyle w:val="Erluterungen"/>
          <w:rFonts w:ascii="Calibri" w:hAnsi="Calibri" w:cs="Calibri"/>
          <w:i w:val="0"/>
          <w:iCs/>
          <w:color w:val="000000" w:themeColor="text1"/>
        </w:rPr>
        <w:t xml:space="preserve"> </w:t>
      </w:r>
      <w:r w:rsidR="003472DE">
        <w:rPr>
          <w:rStyle w:val="Erluterungen"/>
          <w:rFonts w:ascii="Calibri" w:hAnsi="Calibri" w:cs="Calibri"/>
          <w:i w:val="0"/>
          <w:iCs/>
          <w:color w:val="000000" w:themeColor="text1"/>
        </w:rPr>
        <w:t>1</w:t>
      </w:r>
      <w:r>
        <w:rPr>
          <w:rStyle w:val="Erluterungen"/>
          <w:rFonts w:ascii="Calibri" w:hAnsi="Calibri" w:cs="Calibri"/>
          <w:i w:val="0"/>
          <w:iCs/>
          <w:color w:val="000000" w:themeColor="text1"/>
        </w:rPr>
        <w:t xml:space="preserve">: </w:t>
      </w:r>
      <w:proofErr w:type="spellStart"/>
      <w:r>
        <w:rPr>
          <w:rStyle w:val="Erluterungen"/>
          <w:rFonts w:ascii="Calibri" w:hAnsi="Calibri" w:cs="Calibri"/>
          <w:i w:val="0"/>
          <w:iCs/>
          <w:color w:val="000000" w:themeColor="text1"/>
        </w:rPr>
        <w:t>Product</w:t>
      </w:r>
      <w:proofErr w:type="spellEnd"/>
      <w:r>
        <w:rPr>
          <w:rStyle w:val="Erluterungen"/>
          <w:rFonts w:ascii="Calibri" w:hAnsi="Calibri" w:cs="Calibri"/>
          <w:i w:val="0"/>
          <w:iCs/>
          <w:color w:val="000000" w:themeColor="text1"/>
        </w:rPr>
        <w:t xml:space="preserve"> Environment</w:t>
      </w:r>
    </w:p>
    <w:p w14:paraId="56459371" w14:textId="77777777" w:rsidR="00075211" w:rsidRDefault="00075211">
      <w:pPr>
        <w:tabs>
          <w:tab w:val="left" w:pos="2700"/>
        </w:tabs>
        <w:rPr>
          <w:rFonts w:ascii="Calibri" w:hAnsi="Calibri" w:cs="Calibri"/>
          <w:i/>
        </w:rPr>
      </w:pPr>
    </w:p>
    <w:bookmarkEnd w:id="14"/>
    <w:p w14:paraId="27599531" w14:textId="77777777" w:rsidR="00075211" w:rsidRDefault="00075211">
      <w:pPr>
        <w:rPr>
          <w:rStyle w:val="Erluterungen"/>
          <w:rFonts w:ascii="Calibri" w:hAnsi="Calibri" w:cs="Calibri"/>
        </w:rPr>
      </w:pPr>
    </w:p>
    <w:p w14:paraId="32BD47B4" w14:textId="77777777" w:rsidR="00075211" w:rsidRDefault="00075211">
      <w:pPr>
        <w:rPr>
          <w:rFonts w:ascii="Calibri" w:hAnsi="Calibri" w:cs="Calibri"/>
        </w:rPr>
      </w:pPr>
    </w:p>
    <w:p w14:paraId="22748222" w14:textId="7805F977" w:rsidR="00075211" w:rsidRDefault="002673DD">
      <w:pPr>
        <w:pStyle w:val="Heading1"/>
        <w:rPr>
          <w:rStyle w:val="Erluterungen"/>
          <w:rFonts w:ascii="Calibri" w:hAnsi="Calibri" w:cs="Calibri"/>
          <w:color w:val="000000"/>
          <w:sz w:val="28"/>
          <w:szCs w:val="28"/>
        </w:rPr>
      </w:pPr>
      <w:bookmarkStart w:id="49" w:name="_Toc522168324"/>
      <w:bookmarkStart w:id="50" w:name="_Toc522174213"/>
      <w:bookmarkStart w:id="51" w:name="_Toc85789827"/>
      <w:proofErr w:type="spellStart"/>
      <w:r>
        <w:rPr>
          <w:rFonts w:ascii="Calibri" w:hAnsi="Calibri" w:cs="Calibri"/>
          <w:szCs w:val="28"/>
        </w:rPr>
        <w:lastRenderedPageBreak/>
        <w:t>Product</w:t>
      </w:r>
      <w:proofErr w:type="spellEnd"/>
      <w:r>
        <w:rPr>
          <w:rFonts w:ascii="Calibri" w:hAnsi="Calibri" w:cs="Calibri"/>
          <w:szCs w:val="28"/>
        </w:rPr>
        <w:t xml:space="preserve"> </w:t>
      </w:r>
      <w:proofErr w:type="spellStart"/>
      <w:r>
        <w:rPr>
          <w:rFonts w:ascii="Calibri" w:hAnsi="Calibri" w:cs="Calibri"/>
          <w:szCs w:val="28"/>
        </w:rPr>
        <w:t>Usage</w:t>
      </w:r>
      <w:bookmarkEnd w:id="49"/>
      <w:bookmarkEnd w:id="50"/>
      <w:bookmarkEnd w:id="51"/>
      <w:proofErr w:type="spellEnd"/>
      <w:r w:rsidR="003A5F5E">
        <w:rPr>
          <w:rFonts w:ascii="Calibri" w:hAnsi="Calibri" w:cs="Calibri"/>
          <w:szCs w:val="28"/>
        </w:rPr>
        <w:t xml:space="preserve"> </w:t>
      </w:r>
    </w:p>
    <w:p w14:paraId="015729EA" w14:textId="073FE145" w:rsidR="003472DE" w:rsidRPr="00E1790B" w:rsidDel="00E1790B" w:rsidRDefault="00E1790B" w:rsidP="003472DE">
      <w:pPr>
        <w:rPr>
          <w:del w:id="52" w:author="Leon Amtmann" w:date="2021-10-29T10:58:00Z"/>
          <w:rStyle w:val="Erluterungen"/>
          <w:rFonts w:ascii="Calibri" w:hAnsi="Calibri" w:cs="Calibri"/>
          <w:i w:val="0"/>
          <w:iCs/>
          <w:color w:val="000000" w:themeColor="text1"/>
          <w:rPrChange w:id="53" w:author="Leon Amtmann" w:date="2021-10-29T11:00:00Z">
            <w:rPr>
              <w:del w:id="54" w:author="Leon Amtmann" w:date="2021-10-29T10:58:00Z"/>
              <w:rStyle w:val="Erluterungen"/>
              <w:rFonts w:ascii="Calibri" w:hAnsi="Calibri" w:cs="Calibri"/>
              <w:i w:val="0"/>
              <w:iCs/>
              <w:color w:val="000000" w:themeColor="text1"/>
              <w:lang w:val="en-US"/>
            </w:rPr>
          </w:rPrChange>
        </w:rPr>
      </w:pPr>
      <w:ins w:id="55" w:author="Leon Amtmann" w:date="2021-10-29T11:00:00Z">
        <w:r w:rsidRPr="00E1790B">
          <w:rPr>
            <w:rStyle w:val="Erluterungen"/>
            <w:rFonts w:ascii="Calibri" w:hAnsi="Calibri" w:cs="Calibri"/>
            <w:i w:val="0"/>
            <w:iCs/>
            <w:color w:val="000000" w:themeColor="text1"/>
            <w:rPrChange w:id="56" w:author="Leon Amtmann" w:date="2021-10-29T11:00:00Z">
              <w:rPr>
                <w:rStyle w:val="Erluterungen"/>
                <w:rFonts w:ascii="Calibri" w:hAnsi="Calibri" w:cs="Calibri"/>
                <w:i w:val="0"/>
                <w:iCs/>
                <w:color w:val="000000" w:themeColor="text1"/>
                <w:lang w:val="en-US"/>
              </w:rPr>
            </w:rPrChange>
          </w:rPr>
          <w:t>(Es geht um einen Webshop für Kabel beschreiben)</w:t>
        </w:r>
      </w:ins>
      <w:del w:id="57" w:author="Leon Amtmann" w:date="2021-10-29T10:58:00Z">
        <w:r w:rsidR="003472DE" w:rsidRPr="00E1790B" w:rsidDel="00E1790B">
          <w:rPr>
            <w:rStyle w:val="Erluterungen"/>
            <w:rFonts w:ascii="Calibri" w:hAnsi="Calibri" w:cs="Calibri"/>
            <w:i w:val="0"/>
            <w:iCs/>
            <w:color w:val="000000" w:themeColor="text1"/>
            <w:rPrChange w:id="58" w:author="Leon Amtmann" w:date="2021-10-29T11:00:00Z">
              <w:rPr>
                <w:rStyle w:val="Erluterungen"/>
                <w:rFonts w:ascii="Calibri" w:hAnsi="Calibri" w:cs="Calibri"/>
                <w:i w:val="0"/>
                <w:iCs/>
                <w:color w:val="000000" w:themeColor="text1"/>
                <w:lang w:val="en-US"/>
              </w:rPr>
            </w:rPrChange>
          </w:rPr>
          <w:delText>The Modelling Wizard for Cables should support the creation of new cable models with additional information for each created cable model, such as the number of contacts, layout of contacts and common connector names and descriptions.</w:delText>
        </w:r>
      </w:del>
    </w:p>
    <w:p w14:paraId="71A2BAB8" w14:textId="77777777" w:rsidR="00E1790B" w:rsidRPr="00E1790B" w:rsidRDefault="00E1790B" w:rsidP="003472DE">
      <w:pPr>
        <w:rPr>
          <w:ins w:id="59" w:author="Leon Amtmann" w:date="2021-10-29T11:00:00Z"/>
          <w:rStyle w:val="Erluterungen"/>
          <w:rFonts w:ascii="Calibri" w:hAnsi="Calibri" w:cs="Calibri"/>
          <w:i w:val="0"/>
          <w:iCs/>
          <w:color w:val="000000" w:themeColor="text1"/>
          <w:rPrChange w:id="60" w:author="Leon Amtmann" w:date="2021-10-29T11:00:00Z">
            <w:rPr>
              <w:ins w:id="61" w:author="Leon Amtmann" w:date="2021-10-29T11:00:00Z"/>
              <w:rStyle w:val="Erluterungen"/>
              <w:rFonts w:ascii="Calibri" w:hAnsi="Calibri" w:cs="Calibri"/>
              <w:i w:val="0"/>
              <w:iCs/>
              <w:color w:val="000000" w:themeColor="text1"/>
              <w:lang w:val="en-US"/>
            </w:rPr>
          </w:rPrChange>
        </w:rPr>
      </w:pPr>
    </w:p>
    <w:p w14:paraId="07EFB759" w14:textId="4DE9A0A8" w:rsidR="003472DE" w:rsidDel="00E1790B" w:rsidRDefault="00E1790B" w:rsidP="003472DE">
      <w:pPr>
        <w:rPr>
          <w:del w:id="62" w:author="Leon Amtmann" w:date="2021-10-29T10:58:00Z"/>
          <w:rStyle w:val="Erluterungen"/>
          <w:rFonts w:ascii="Calibri" w:hAnsi="Calibri" w:cs="Calibri"/>
          <w:i w:val="0"/>
          <w:iCs/>
          <w:color w:val="000000" w:themeColor="text1"/>
        </w:rPr>
      </w:pPr>
      <w:ins w:id="63" w:author="Leon Amtmann" w:date="2021-10-29T11:00:00Z">
        <w:r>
          <w:rPr>
            <w:rStyle w:val="Erluterungen"/>
            <w:rFonts w:ascii="Calibri" w:hAnsi="Calibri" w:cs="Calibri"/>
            <w:i w:val="0"/>
            <w:iCs/>
            <w:color w:val="000000" w:themeColor="text1"/>
          </w:rPr>
          <w:t xml:space="preserve">(Business </w:t>
        </w:r>
        <w:proofErr w:type="spellStart"/>
        <w:r>
          <w:rPr>
            <w:rStyle w:val="Erluterungen"/>
            <w:rFonts w:ascii="Calibri" w:hAnsi="Calibri" w:cs="Calibri"/>
            <w:i w:val="0"/>
            <w:iCs/>
            <w:color w:val="000000" w:themeColor="text1"/>
          </w:rPr>
          <w:t>Process</w:t>
        </w:r>
        <w:proofErr w:type="spellEnd"/>
        <w:r>
          <w:rPr>
            <w:rStyle w:val="Erluterungen"/>
            <w:rFonts w:ascii="Calibri" w:hAnsi="Calibri" w:cs="Calibri"/>
            <w:i w:val="0"/>
            <w:iCs/>
            <w:color w:val="000000" w:themeColor="text1"/>
          </w:rPr>
          <w:t xml:space="preserve"> ist Kabelverkauf)</w:t>
        </w:r>
      </w:ins>
      <w:del w:id="64" w:author="Leon Amtmann" w:date="2021-10-29T10:58:00Z">
        <w:r w:rsidR="003472DE" w:rsidRPr="00E1790B" w:rsidDel="00E1790B">
          <w:rPr>
            <w:rStyle w:val="Erluterungen"/>
            <w:rFonts w:ascii="Calibri" w:hAnsi="Calibri" w:cs="Calibri"/>
            <w:i w:val="0"/>
            <w:iCs/>
            <w:color w:val="000000" w:themeColor="text1"/>
            <w:rPrChange w:id="65" w:author="Leon Amtmann" w:date="2021-10-29T11:00:00Z">
              <w:rPr>
                <w:rStyle w:val="Erluterungen"/>
                <w:rFonts w:ascii="Calibri" w:hAnsi="Calibri" w:cs="Calibri"/>
                <w:i w:val="0"/>
                <w:iCs/>
                <w:color w:val="000000" w:themeColor="text1"/>
                <w:lang w:val="en-US"/>
              </w:rPr>
            </w:rPrChange>
          </w:rPr>
          <w:delText xml:space="preserve">It should be possible to easily create new cable models as soon as a new cable is registered in the inventory system of a business employing this Modelling Wizard. In this particular case, it does not matter whether the cable was acquired externally or created by R&amp;D internally. </w:delText>
        </w:r>
      </w:del>
    </w:p>
    <w:p w14:paraId="16C53B41" w14:textId="628C9E8E" w:rsidR="00E1790B" w:rsidRDefault="00E1790B" w:rsidP="003472DE">
      <w:pPr>
        <w:rPr>
          <w:ins w:id="66" w:author="Leon Amtmann" w:date="2021-10-29T11:01:00Z"/>
          <w:rStyle w:val="Erluterungen"/>
          <w:rFonts w:ascii="Calibri" w:hAnsi="Calibri" w:cs="Calibri"/>
          <w:i w:val="0"/>
          <w:iCs/>
          <w:color w:val="000000" w:themeColor="text1"/>
        </w:rPr>
      </w:pPr>
    </w:p>
    <w:p w14:paraId="47AB9536" w14:textId="58552AF8" w:rsidR="00E1790B" w:rsidRPr="00E1790B" w:rsidRDefault="00E1790B" w:rsidP="003472DE">
      <w:pPr>
        <w:rPr>
          <w:ins w:id="67" w:author="Leon Amtmann" w:date="2021-10-29T11:01:00Z"/>
          <w:rStyle w:val="Erluterungen"/>
          <w:rFonts w:ascii="Calibri" w:hAnsi="Calibri" w:cs="Calibri"/>
          <w:i w:val="0"/>
          <w:iCs/>
          <w:color w:val="000000" w:themeColor="text1"/>
          <w:rPrChange w:id="68" w:author="Leon Amtmann" w:date="2021-10-29T11:00:00Z">
            <w:rPr>
              <w:ins w:id="69" w:author="Leon Amtmann" w:date="2021-10-29T11:01:00Z"/>
              <w:rStyle w:val="Erluterungen"/>
              <w:rFonts w:ascii="Calibri" w:hAnsi="Calibri" w:cs="Calibri"/>
              <w:i w:val="0"/>
              <w:iCs/>
              <w:color w:val="000000" w:themeColor="text1"/>
              <w:lang w:val="en-US"/>
            </w:rPr>
          </w:rPrChange>
        </w:rPr>
      </w:pPr>
      <w:ins w:id="70" w:author="Leon Amtmann" w:date="2021-10-29T11:01:00Z">
        <w:r>
          <w:rPr>
            <w:rStyle w:val="Erluterungen"/>
            <w:rFonts w:ascii="Calibri" w:hAnsi="Calibri" w:cs="Calibri"/>
            <w:i w:val="0"/>
            <w:iCs/>
            <w:color w:val="000000" w:themeColor="text1"/>
          </w:rPr>
          <w:t>(Fokus auf Kundensicht</w:t>
        </w:r>
      </w:ins>
      <w:ins w:id="71" w:author="Leon Amtmann" w:date="2021-10-29T11:02:00Z">
        <w:r>
          <w:rPr>
            <w:rStyle w:val="Erluterungen"/>
            <w:rFonts w:ascii="Calibri" w:hAnsi="Calibri" w:cs="Calibri"/>
            <w:i w:val="0"/>
            <w:iCs/>
            <w:color w:val="000000" w:themeColor="text1"/>
          </w:rPr>
          <w:t xml:space="preserve"> (Käufer)) -&gt; Nicht so starken Fokus auf Betreiber</w:t>
        </w:r>
      </w:ins>
    </w:p>
    <w:p w14:paraId="125993CC" w14:textId="55AAD913" w:rsidR="003472DE" w:rsidRPr="00E1790B" w:rsidDel="00E1790B" w:rsidRDefault="003472DE" w:rsidP="003472DE">
      <w:pPr>
        <w:rPr>
          <w:del w:id="72" w:author="Leon Amtmann" w:date="2021-10-29T10:59:00Z"/>
          <w:rStyle w:val="Erluterungen"/>
          <w:rFonts w:ascii="Calibri" w:hAnsi="Calibri" w:cs="Calibri"/>
          <w:i w:val="0"/>
          <w:iCs/>
          <w:color w:val="000000" w:themeColor="text1"/>
          <w:rPrChange w:id="73" w:author="Leon Amtmann" w:date="2021-10-29T11:00:00Z">
            <w:rPr>
              <w:del w:id="74" w:author="Leon Amtmann" w:date="2021-10-29T10:59:00Z"/>
              <w:rStyle w:val="Erluterungen"/>
              <w:rFonts w:ascii="Calibri" w:hAnsi="Calibri" w:cs="Calibri"/>
              <w:i w:val="0"/>
              <w:iCs/>
              <w:color w:val="000000" w:themeColor="text1"/>
              <w:lang w:val="en-US"/>
            </w:rPr>
          </w:rPrChange>
        </w:rPr>
      </w:pPr>
      <w:del w:id="75" w:author="Leon Amtmann" w:date="2021-10-29T10:59:00Z">
        <w:r w:rsidRPr="00E1790B" w:rsidDel="00E1790B">
          <w:rPr>
            <w:rStyle w:val="Erluterungen"/>
            <w:rFonts w:ascii="Calibri" w:hAnsi="Calibri" w:cs="Calibri"/>
            <w:i w:val="0"/>
            <w:iCs/>
            <w:color w:val="000000" w:themeColor="text1"/>
            <w:rPrChange w:id="76" w:author="Leon Amtmann" w:date="2021-10-29T11:00:00Z">
              <w:rPr>
                <w:rStyle w:val="Erluterungen"/>
                <w:rFonts w:ascii="Calibri" w:hAnsi="Calibri" w:cs="Calibri"/>
                <w:i w:val="0"/>
                <w:iCs/>
                <w:color w:val="000000" w:themeColor="text1"/>
                <w:lang w:val="en-US"/>
              </w:rPr>
            </w:rPrChange>
          </w:rPr>
          <w:delText>To this end, the Modelling Wizard has to support:</w:delText>
        </w:r>
      </w:del>
    </w:p>
    <w:p w14:paraId="1187BC83" w14:textId="101B3BC7" w:rsidR="003472DE" w:rsidRPr="00E1790B" w:rsidDel="00E1790B" w:rsidRDefault="003472DE" w:rsidP="003472DE">
      <w:pPr>
        <w:pStyle w:val="ListParagraph"/>
        <w:numPr>
          <w:ilvl w:val="0"/>
          <w:numId w:val="41"/>
        </w:numPr>
        <w:rPr>
          <w:del w:id="77" w:author="Leon Amtmann" w:date="2021-10-29T10:59:00Z"/>
          <w:rStyle w:val="Erluterungen"/>
          <w:rFonts w:ascii="Calibri" w:hAnsi="Calibri" w:cs="Calibri"/>
          <w:i w:val="0"/>
          <w:iCs/>
          <w:color w:val="000000" w:themeColor="text1"/>
          <w:rPrChange w:id="78" w:author="Leon Amtmann" w:date="2021-10-29T11:00:00Z">
            <w:rPr>
              <w:del w:id="79" w:author="Leon Amtmann" w:date="2021-10-29T10:59:00Z"/>
              <w:rStyle w:val="Erluterungen"/>
              <w:rFonts w:ascii="Calibri" w:hAnsi="Calibri" w:cs="Calibri"/>
              <w:i w:val="0"/>
              <w:iCs/>
              <w:color w:val="000000" w:themeColor="text1"/>
              <w:lang w:val="en-US"/>
            </w:rPr>
          </w:rPrChange>
        </w:rPr>
      </w:pPr>
      <w:del w:id="80" w:author="Leon Amtmann" w:date="2021-10-29T10:59:00Z">
        <w:r w:rsidRPr="00E1790B" w:rsidDel="00E1790B">
          <w:rPr>
            <w:rStyle w:val="Erluterungen"/>
            <w:rFonts w:ascii="Calibri" w:hAnsi="Calibri" w:cs="Calibri"/>
            <w:i w:val="0"/>
            <w:iCs/>
            <w:color w:val="000000" w:themeColor="text1"/>
            <w:rPrChange w:id="81" w:author="Leon Amtmann" w:date="2021-10-29T11:00:00Z">
              <w:rPr>
                <w:rStyle w:val="Erluterungen"/>
                <w:rFonts w:ascii="Calibri" w:hAnsi="Calibri" w:cs="Calibri"/>
                <w:i w:val="0"/>
                <w:iCs/>
                <w:color w:val="000000" w:themeColor="text1"/>
                <w:lang w:val="en-US"/>
              </w:rPr>
            </w:rPrChange>
          </w:rPr>
          <w:delText>the creation of new cable models,</w:delText>
        </w:r>
      </w:del>
    </w:p>
    <w:p w14:paraId="1F579CAF" w14:textId="0E8198C9" w:rsidR="003472DE" w:rsidRPr="00E1790B" w:rsidDel="00E1790B" w:rsidRDefault="003472DE" w:rsidP="003472DE">
      <w:pPr>
        <w:pStyle w:val="ListParagraph"/>
        <w:numPr>
          <w:ilvl w:val="0"/>
          <w:numId w:val="41"/>
        </w:numPr>
        <w:rPr>
          <w:del w:id="82" w:author="Leon Amtmann" w:date="2021-10-29T10:59:00Z"/>
          <w:rStyle w:val="Erluterungen"/>
          <w:rFonts w:ascii="Calibri" w:hAnsi="Calibri" w:cs="Calibri"/>
          <w:i w:val="0"/>
          <w:iCs/>
          <w:color w:val="000000" w:themeColor="text1"/>
          <w:rPrChange w:id="83" w:author="Leon Amtmann" w:date="2021-10-29T11:00:00Z">
            <w:rPr>
              <w:del w:id="84" w:author="Leon Amtmann" w:date="2021-10-29T10:59:00Z"/>
              <w:rStyle w:val="Erluterungen"/>
              <w:rFonts w:ascii="Calibri" w:hAnsi="Calibri" w:cs="Calibri"/>
              <w:i w:val="0"/>
              <w:iCs/>
              <w:color w:val="000000" w:themeColor="text1"/>
              <w:lang w:val="en-US"/>
            </w:rPr>
          </w:rPrChange>
        </w:rPr>
      </w:pPr>
      <w:del w:id="85" w:author="Leon Amtmann" w:date="2021-10-29T10:59:00Z">
        <w:r w:rsidRPr="00E1790B" w:rsidDel="00E1790B">
          <w:rPr>
            <w:rStyle w:val="Erluterungen"/>
            <w:rFonts w:ascii="Calibri" w:hAnsi="Calibri" w:cs="Calibri"/>
            <w:i w:val="0"/>
            <w:iCs/>
            <w:color w:val="000000" w:themeColor="text1"/>
            <w:rPrChange w:id="86" w:author="Leon Amtmann" w:date="2021-10-29T11:00:00Z">
              <w:rPr>
                <w:rStyle w:val="Erluterungen"/>
                <w:rFonts w:ascii="Calibri" w:hAnsi="Calibri" w:cs="Calibri"/>
                <w:i w:val="0"/>
                <w:iCs/>
                <w:color w:val="000000" w:themeColor="text1"/>
                <w:lang w:val="en-US"/>
              </w:rPr>
            </w:rPrChange>
          </w:rPr>
          <w:delText>the displaying of existing cable models as an interactive list with details;</w:delText>
        </w:r>
      </w:del>
    </w:p>
    <w:p w14:paraId="7F22B269" w14:textId="6BBDCC6E" w:rsidR="003472DE" w:rsidRPr="00E1790B" w:rsidDel="00E1790B" w:rsidRDefault="003472DE" w:rsidP="003472DE">
      <w:pPr>
        <w:pStyle w:val="ListParagraph"/>
        <w:numPr>
          <w:ilvl w:val="1"/>
          <w:numId w:val="41"/>
        </w:numPr>
        <w:rPr>
          <w:del w:id="87" w:author="Leon Amtmann" w:date="2021-10-29T10:59:00Z"/>
          <w:rStyle w:val="Erluterungen"/>
          <w:rFonts w:ascii="Calibri" w:hAnsi="Calibri" w:cs="Calibri"/>
          <w:i w:val="0"/>
          <w:iCs/>
          <w:color w:val="000000" w:themeColor="text1"/>
          <w:rPrChange w:id="88" w:author="Leon Amtmann" w:date="2021-10-29T11:00:00Z">
            <w:rPr>
              <w:del w:id="89" w:author="Leon Amtmann" w:date="2021-10-29T10:59:00Z"/>
              <w:rStyle w:val="Erluterungen"/>
              <w:rFonts w:ascii="Calibri" w:hAnsi="Calibri" w:cs="Calibri"/>
              <w:i w:val="0"/>
              <w:iCs/>
              <w:color w:val="000000" w:themeColor="text1"/>
              <w:lang w:val="en-US"/>
            </w:rPr>
          </w:rPrChange>
        </w:rPr>
      </w:pPr>
      <w:del w:id="90" w:author="Leon Amtmann" w:date="2021-10-29T10:59:00Z">
        <w:r w:rsidRPr="00E1790B" w:rsidDel="00E1790B">
          <w:rPr>
            <w:rStyle w:val="Erluterungen"/>
            <w:rFonts w:ascii="Calibri" w:hAnsi="Calibri" w:cs="Calibri"/>
            <w:i w:val="0"/>
            <w:iCs/>
            <w:color w:val="000000" w:themeColor="text1"/>
            <w:rPrChange w:id="91" w:author="Leon Amtmann" w:date="2021-10-29T11:00:00Z">
              <w:rPr>
                <w:rStyle w:val="Erluterungen"/>
                <w:rFonts w:ascii="Calibri" w:hAnsi="Calibri" w:cs="Calibri"/>
                <w:i w:val="0"/>
                <w:iCs/>
                <w:color w:val="000000" w:themeColor="text1"/>
                <w:lang w:val="en-US"/>
              </w:rPr>
            </w:rPrChange>
          </w:rPr>
          <w:delText>it will contain clickable entries to view the models in detail,</w:delText>
        </w:r>
      </w:del>
    </w:p>
    <w:p w14:paraId="71235D9D" w14:textId="3D9F19F0" w:rsidR="003472DE" w:rsidRPr="00E1790B" w:rsidDel="00E1790B" w:rsidRDefault="003472DE" w:rsidP="003472DE">
      <w:pPr>
        <w:pStyle w:val="ListParagraph"/>
        <w:numPr>
          <w:ilvl w:val="0"/>
          <w:numId w:val="41"/>
        </w:numPr>
        <w:rPr>
          <w:del w:id="92" w:author="Leon Amtmann" w:date="2021-10-29T10:59:00Z"/>
          <w:rStyle w:val="Erluterungen"/>
          <w:rFonts w:ascii="Calibri" w:hAnsi="Calibri" w:cs="Calibri"/>
          <w:i w:val="0"/>
          <w:iCs/>
          <w:color w:val="000000" w:themeColor="text1"/>
          <w:rPrChange w:id="93" w:author="Leon Amtmann" w:date="2021-10-29T11:00:00Z">
            <w:rPr>
              <w:del w:id="94" w:author="Leon Amtmann" w:date="2021-10-29T10:59:00Z"/>
              <w:rStyle w:val="Erluterungen"/>
              <w:rFonts w:ascii="Calibri" w:hAnsi="Calibri" w:cs="Calibri"/>
              <w:i w:val="0"/>
              <w:iCs/>
              <w:color w:val="000000" w:themeColor="text1"/>
              <w:lang w:val="en-US"/>
            </w:rPr>
          </w:rPrChange>
        </w:rPr>
      </w:pPr>
      <w:del w:id="95" w:author="Leon Amtmann" w:date="2021-10-29T10:59:00Z">
        <w:r w:rsidRPr="00E1790B" w:rsidDel="00E1790B">
          <w:rPr>
            <w:rStyle w:val="Erluterungen"/>
            <w:rFonts w:ascii="Calibri" w:hAnsi="Calibri" w:cs="Calibri"/>
            <w:i w:val="0"/>
            <w:iCs/>
            <w:color w:val="000000" w:themeColor="text1"/>
            <w:rPrChange w:id="96" w:author="Leon Amtmann" w:date="2021-10-29T11:00:00Z">
              <w:rPr>
                <w:rStyle w:val="Erluterungen"/>
                <w:rFonts w:ascii="Calibri" w:hAnsi="Calibri" w:cs="Calibri"/>
                <w:i w:val="0"/>
                <w:iCs/>
                <w:color w:val="000000" w:themeColor="text1"/>
                <w:lang w:val="en-US"/>
              </w:rPr>
            </w:rPrChange>
          </w:rPr>
          <w:delText>the deprecation and deletion of cable models from the display list,</w:delText>
        </w:r>
      </w:del>
    </w:p>
    <w:p w14:paraId="74CB552E" w14:textId="39016E49" w:rsidR="003472DE" w:rsidRPr="00E1790B" w:rsidDel="00E1790B" w:rsidRDefault="003472DE" w:rsidP="003472DE">
      <w:pPr>
        <w:pStyle w:val="ListParagraph"/>
        <w:numPr>
          <w:ilvl w:val="0"/>
          <w:numId w:val="41"/>
        </w:numPr>
        <w:rPr>
          <w:del w:id="97" w:author="Leon Amtmann" w:date="2021-10-29T10:59:00Z"/>
          <w:rStyle w:val="Erluterungen"/>
          <w:rFonts w:ascii="Calibri" w:hAnsi="Calibri" w:cs="Calibri"/>
          <w:i w:val="0"/>
          <w:iCs/>
          <w:color w:val="000000" w:themeColor="text1"/>
          <w:rPrChange w:id="98" w:author="Leon Amtmann" w:date="2021-10-29T11:00:00Z">
            <w:rPr>
              <w:del w:id="99" w:author="Leon Amtmann" w:date="2021-10-29T10:59:00Z"/>
              <w:rStyle w:val="Erluterungen"/>
              <w:rFonts w:ascii="Calibri" w:hAnsi="Calibri" w:cs="Calibri"/>
              <w:i w:val="0"/>
              <w:iCs/>
              <w:color w:val="000000" w:themeColor="text1"/>
              <w:lang w:val="en-US"/>
            </w:rPr>
          </w:rPrChange>
        </w:rPr>
      </w:pPr>
      <w:del w:id="100" w:author="Leon Amtmann" w:date="2021-10-29T10:59:00Z">
        <w:r w:rsidRPr="00E1790B" w:rsidDel="00E1790B">
          <w:rPr>
            <w:rStyle w:val="Erluterungen"/>
            <w:rFonts w:ascii="Calibri" w:hAnsi="Calibri" w:cs="Calibri"/>
            <w:i w:val="0"/>
            <w:iCs/>
            <w:color w:val="000000" w:themeColor="text1"/>
            <w:rPrChange w:id="101" w:author="Leon Amtmann" w:date="2021-10-29T11:00:00Z">
              <w:rPr>
                <w:rStyle w:val="Erluterungen"/>
                <w:rFonts w:ascii="Calibri" w:hAnsi="Calibri" w:cs="Calibri"/>
                <w:i w:val="0"/>
                <w:iCs/>
                <w:color w:val="000000" w:themeColor="text1"/>
                <w:lang w:val="en-US"/>
              </w:rPr>
            </w:rPrChange>
          </w:rPr>
          <w:delText>searching and filtering the list of cables, and</w:delText>
        </w:r>
      </w:del>
    </w:p>
    <w:p w14:paraId="378FBD5F" w14:textId="5B612E7E" w:rsidR="003472DE" w:rsidRPr="00E1790B" w:rsidDel="00E1790B" w:rsidRDefault="003472DE" w:rsidP="003472DE">
      <w:pPr>
        <w:pStyle w:val="ListParagraph"/>
        <w:numPr>
          <w:ilvl w:val="0"/>
          <w:numId w:val="41"/>
        </w:numPr>
        <w:rPr>
          <w:del w:id="102" w:author="Leon Amtmann" w:date="2021-10-29T10:59:00Z"/>
          <w:rStyle w:val="Erluterungen"/>
          <w:rFonts w:ascii="Calibri" w:hAnsi="Calibri" w:cs="Calibri"/>
          <w:i w:val="0"/>
          <w:iCs/>
          <w:color w:val="000000" w:themeColor="text1"/>
          <w:rPrChange w:id="103" w:author="Leon Amtmann" w:date="2021-10-29T11:00:00Z">
            <w:rPr>
              <w:del w:id="104" w:author="Leon Amtmann" w:date="2021-10-29T10:59:00Z"/>
              <w:rStyle w:val="Erluterungen"/>
              <w:rFonts w:ascii="Calibri" w:hAnsi="Calibri" w:cs="Calibri"/>
              <w:i w:val="0"/>
              <w:iCs/>
              <w:color w:val="000000" w:themeColor="text1"/>
              <w:lang w:val="en-US"/>
            </w:rPr>
          </w:rPrChange>
        </w:rPr>
      </w:pPr>
      <w:del w:id="105" w:author="Leon Amtmann" w:date="2021-10-29T10:59:00Z">
        <w:r w:rsidRPr="00E1790B" w:rsidDel="00E1790B">
          <w:rPr>
            <w:rStyle w:val="Erluterungen"/>
            <w:rFonts w:ascii="Calibri" w:hAnsi="Calibri" w:cs="Calibri"/>
            <w:i w:val="0"/>
            <w:iCs/>
            <w:color w:val="000000" w:themeColor="text1"/>
            <w:rPrChange w:id="106" w:author="Leon Amtmann" w:date="2021-10-29T11:00:00Z">
              <w:rPr>
                <w:rStyle w:val="Erluterungen"/>
                <w:rFonts w:ascii="Calibri" w:hAnsi="Calibri" w:cs="Calibri"/>
                <w:i w:val="0"/>
                <w:iCs/>
                <w:color w:val="000000" w:themeColor="text1"/>
                <w:lang w:val="en-US"/>
              </w:rPr>
            </w:rPrChange>
          </w:rPr>
          <w:delText>downloading of cable specifications as an AutomationML-package.</w:delText>
        </w:r>
      </w:del>
    </w:p>
    <w:p w14:paraId="2060C280" w14:textId="77777777" w:rsidR="003472DE" w:rsidRPr="00E1790B" w:rsidRDefault="003472DE" w:rsidP="003472DE">
      <w:pPr>
        <w:rPr>
          <w:rStyle w:val="Erluterungen"/>
          <w:rFonts w:ascii="Calibri" w:hAnsi="Calibri" w:cs="Calibri"/>
          <w:i w:val="0"/>
          <w:iCs/>
          <w:color w:val="000000"/>
          <w:rPrChange w:id="107" w:author="Leon Amtmann" w:date="2021-10-29T11:00:00Z">
            <w:rPr>
              <w:rStyle w:val="Erluterungen"/>
              <w:rFonts w:ascii="Calibri" w:hAnsi="Calibri" w:cs="Calibri"/>
              <w:i w:val="0"/>
              <w:iCs/>
              <w:color w:val="000000"/>
              <w:lang w:val="en-US"/>
            </w:rPr>
          </w:rPrChange>
        </w:rPr>
      </w:pPr>
    </w:p>
    <w:p w14:paraId="3B126BF0" w14:textId="04F6C50A" w:rsidR="003472DE" w:rsidRPr="00EC7753" w:rsidDel="00E1790B" w:rsidRDefault="003472DE" w:rsidP="003472DE">
      <w:pPr>
        <w:pStyle w:val="Heading2"/>
        <w:spacing w:before="120"/>
        <w:ind w:left="284" w:hanging="284"/>
        <w:rPr>
          <w:del w:id="108" w:author="Leon Amtmann" w:date="2021-10-29T11:03:00Z"/>
          <w:rFonts w:ascii="Calibri" w:hAnsi="Calibri" w:cs="Calibri"/>
          <w:i/>
          <w:color w:val="000000"/>
          <w:sz w:val="40"/>
          <w:szCs w:val="40"/>
        </w:rPr>
      </w:pPr>
      <w:bookmarkStart w:id="109" w:name="_Toc522168325"/>
      <w:bookmarkStart w:id="110" w:name="_Toc522174214"/>
      <w:bookmarkStart w:id="111" w:name="_Toc85789828"/>
      <w:del w:id="112" w:author="Leon Amtmann" w:date="2021-10-29T11:03:00Z">
        <w:r w:rsidDel="00E1790B">
          <w:rPr>
            <w:rFonts w:ascii="Calibri" w:hAnsi="Calibri" w:cs="Calibri"/>
            <w:color w:val="000000" w:themeColor="text1"/>
            <w:sz w:val="24"/>
            <w:szCs w:val="40"/>
          </w:rPr>
          <w:delText>Business Processes</w:delText>
        </w:r>
        <w:bookmarkEnd w:id="109"/>
        <w:bookmarkEnd w:id="110"/>
        <w:bookmarkEnd w:id="111"/>
      </w:del>
    </w:p>
    <w:p w14:paraId="4CC39BF2" w14:textId="4E422259" w:rsidR="003472DE" w:rsidRPr="00EC7753" w:rsidDel="00E1790B" w:rsidRDefault="003472DE" w:rsidP="003472DE">
      <w:pPr>
        <w:pStyle w:val="Heading3"/>
        <w:spacing w:before="0"/>
        <w:ind w:left="0" w:firstLine="0"/>
        <w:rPr>
          <w:del w:id="113" w:author="Leon Amtmann" w:date="2021-10-29T11:03:00Z"/>
          <w:rFonts w:ascii="Calibri" w:hAnsi="Calibri" w:cs="Calibri"/>
          <w:color w:val="000000"/>
          <w:sz w:val="21"/>
          <w:szCs w:val="21"/>
          <w:lang w:val="en-US"/>
        </w:rPr>
      </w:pPr>
      <w:bookmarkStart w:id="114" w:name="__RefHeading__3060_1721989911"/>
      <w:bookmarkStart w:id="115" w:name="_Toc522168326"/>
      <w:bookmarkStart w:id="116" w:name="_Toc522174215"/>
      <w:bookmarkStart w:id="117" w:name="_Toc85789829"/>
      <w:bookmarkEnd w:id="114"/>
      <w:del w:id="118" w:author="Leon Amtmann" w:date="2021-10-29T11:03:00Z">
        <w:r w:rsidRPr="00EC7753" w:rsidDel="00E1790B">
          <w:rPr>
            <w:rFonts w:ascii="Calibri" w:hAnsi="Calibri" w:cs="Calibri"/>
            <w:color w:val="000000" w:themeColor="text1"/>
            <w:sz w:val="21"/>
            <w:szCs w:val="21"/>
            <w:lang w:val="en-US"/>
          </w:rPr>
          <w:delText xml:space="preserve">&lt;BP.001&gt;: </w:delText>
        </w:r>
        <w:bookmarkEnd w:id="115"/>
        <w:bookmarkEnd w:id="116"/>
        <w:r w:rsidRPr="00EC7753" w:rsidDel="00E1790B">
          <w:rPr>
            <w:rFonts w:ascii="Calibri" w:hAnsi="Calibri" w:cs="Calibri"/>
            <w:color w:val="000000" w:themeColor="text1"/>
            <w:sz w:val="21"/>
            <w:szCs w:val="21"/>
            <w:lang w:val="en-US"/>
          </w:rPr>
          <w:delText>New Cable is Regist</w:delText>
        </w:r>
        <w:r w:rsidDel="00E1790B">
          <w:rPr>
            <w:rFonts w:ascii="Calibri" w:hAnsi="Calibri" w:cs="Calibri"/>
            <w:color w:val="000000" w:themeColor="text1"/>
            <w:sz w:val="21"/>
            <w:szCs w:val="21"/>
            <w:lang w:val="en-US"/>
          </w:rPr>
          <w:delText>ered in Inventory System</w:delText>
        </w:r>
        <w:bookmarkEnd w:id="117"/>
      </w:del>
    </w:p>
    <w:p w14:paraId="074270E1" w14:textId="5A2C94F6" w:rsidR="003472DE" w:rsidRPr="00EC7753" w:rsidDel="00E1790B" w:rsidRDefault="003472DE" w:rsidP="003472DE">
      <w:pPr>
        <w:rPr>
          <w:del w:id="119" w:author="Leon Amtmann" w:date="2021-10-29T11:03:00Z"/>
          <w:rFonts w:ascii="Calibri" w:hAnsi="Calibri" w:cs="Calibri"/>
          <w:lang w:val="en-US"/>
        </w:rPr>
      </w:pPr>
    </w:p>
    <w:tbl>
      <w:tblPr>
        <w:tblW w:w="0" w:type="auto"/>
        <w:tblInd w:w="638" w:type="dxa"/>
        <w:tblLayout w:type="fixed"/>
        <w:tblLook w:val="0000" w:firstRow="0" w:lastRow="0" w:firstColumn="0" w:lastColumn="0" w:noHBand="0" w:noVBand="0"/>
      </w:tblPr>
      <w:tblGrid>
        <w:gridCol w:w="2700"/>
        <w:gridCol w:w="5164"/>
      </w:tblGrid>
      <w:tr w:rsidR="003472DE" w:rsidRPr="00E1790B" w:rsidDel="00E1790B" w14:paraId="43E85E86" w14:textId="19372743" w:rsidTr="00A651F5">
        <w:trPr>
          <w:del w:id="120" w:author="Leon Amtmann" w:date="2021-10-29T11:03:00Z"/>
        </w:trPr>
        <w:tc>
          <w:tcPr>
            <w:tcW w:w="2700" w:type="dxa"/>
            <w:tcBorders>
              <w:top w:val="single" w:sz="4" w:space="0" w:color="000000"/>
              <w:left w:val="single" w:sz="4" w:space="0" w:color="000000"/>
              <w:bottom w:val="single" w:sz="4" w:space="0" w:color="000000"/>
            </w:tcBorders>
            <w:shd w:val="clear" w:color="auto" w:fill="auto"/>
          </w:tcPr>
          <w:p w14:paraId="1AF112AD" w14:textId="7F3F15AC" w:rsidR="003472DE" w:rsidDel="00E1790B" w:rsidRDefault="003472DE" w:rsidP="00A651F5">
            <w:pPr>
              <w:rPr>
                <w:del w:id="121" w:author="Leon Amtmann" w:date="2021-10-29T11:03:00Z"/>
                <w:rStyle w:val="Erluterungen"/>
                <w:rFonts w:ascii="Calibri" w:hAnsi="Calibri" w:cs="Calibri"/>
                <w:i w:val="0"/>
                <w:iCs/>
                <w:color w:val="000000"/>
                <w:lang w:val="en-US"/>
              </w:rPr>
            </w:pPr>
            <w:del w:id="122" w:author="Leon Amtmann" w:date="2021-10-29T11:03:00Z">
              <w:r w:rsidDel="00E1790B">
                <w:rPr>
                  <w:rStyle w:val="Erluterungen"/>
                  <w:rFonts w:ascii="Calibri" w:hAnsi="Calibri" w:cs="Calibri"/>
                  <w:iCs/>
                  <w:color w:val="000000" w:themeColor="text1"/>
                  <w:lang w:val="en-US"/>
                </w:rPr>
                <w:delText>Triggering Event:</w:delText>
              </w:r>
            </w:del>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2D662D66" w14:textId="62F98383" w:rsidR="003472DE" w:rsidRPr="00EC7753" w:rsidDel="00E1790B" w:rsidRDefault="003472DE" w:rsidP="00A651F5">
            <w:pPr>
              <w:rPr>
                <w:del w:id="123" w:author="Leon Amtmann" w:date="2021-10-29T11:03:00Z"/>
                <w:rStyle w:val="Erluterungen"/>
                <w:rFonts w:ascii="Calibri" w:hAnsi="Calibri" w:cs="Calibri"/>
                <w:iCs/>
                <w:color w:val="000000"/>
                <w:lang w:val="en-US"/>
              </w:rPr>
            </w:pPr>
            <w:del w:id="124" w:author="Leon Amtmann" w:date="2021-10-29T11:03:00Z">
              <w:r w:rsidRPr="00EC7753" w:rsidDel="00E1790B">
                <w:rPr>
                  <w:rStyle w:val="Erluterungen"/>
                  <w:rFonts w:ascii="Calibri" w:hAnsi="Calibri" w:cs="Calibri"/>
                  <w:i w:val="0"/>
                  <w:iCs/>
                  <w:color w:val="000000" w:themeColor="text1"/>
                  <w:lang w:val="en-US"/>
                </w:rPr>
                <w:delText xml:space="preserve">Inventory system triggers messaging system to inform </w:delText>
              </w:r>
              <w:r w:rsidDel="00E1790B">
                <w:rPr>
                  <w:rStyle w:val="Erluterungen"/>
                  <w:rFonts w:ascii="Calibri" w:hAnsi="Calibri" w:cs="Calibri"/>
                  <w:i w:val="0"/>
                  <w:iCs/>
                  <w:color w:val="000000" w:themeColor="text1"/>
                  <w:lang w:val="en-US"/>
                </w:rPr>
                <w:delText>Distribution Manager</w:delText>
              </w:r>
              <w:r w:rsidRPr="00EC7753" w:rsidDel="00E1790B">
                <w:rPr>
                  <w:rStyle w:val="Erluterungen"/>
                  <w:rFonts w:ascii="Calibri" w:hAnsi="Calibri" w:cs="Calibri"/>
                  <w:i w:val="0"/>
                  <w:iCs/>
                  <w:color w:val="000000" w:themeColor="text1"/>
                  <w:lang w:val="en-US"/>
                </w:rPr>
                <w:delText xml:space="preserve"> of pre</w:delText>
              </w:r>
              <w:r w:rsidDel="00E1790B">
                <w:rPr>
                  <w:rStyle w:val="Erluterungen"/>
                  <w:rFonts w:ascii="Calibri" w:hAnsi="Calibri" w:cs="Calibri"/>
                  <w:i w:val="0"/>
                  <w:iCs/>
                  <w:color w:val="000000" w:themeColor="text1"/>
                  <w:lang w:val="en-US"/>
                </w:rPr>
                <w:delText>sence of new cable in the system</w:delText>
              </w:r>
            </w:del>
          </w:p>
        </w:tc>
      </w:tr>
      <w:tr w:rsidR="003472DE" w:rsidRPr="00E1790B" w:rsidDel="00E1790B" w14:paraId="1766BF97" w14:textId="366E9A05" w:rsidTr="00A651F5">
        <w:trPr>
          <w:del w:id="125" w:author="Leon Amtmann" w:date="2021-10-29T11:03:00Z"/>
        </w:trPr>
        <w:tc>
          <w:tcPr>
            <w:tcW w:w="2700" w:type="dxa"/>
            <w:tcBorders>
              <w:top w:val="single" w:sz="4" w:space="0" w:color="000000"/>
              <w:left w:val="single" w:sz="4" w:space="0" w:color="000000"/>
              <w:bottom w:val="single" w:sz="4" w:space="0" w:color="000000"/>
            </w:tcBorders>
            <w:shd w:val="clear" w:color="auto" w:fill="auto"/>
          </w:tcPr>
          <w:p w14:paraId="447F048F" w14:textId="713638D8" w:rsidR="003472DE" w:rsidDel="00E1790B" w:rsidRDefault="003472DE" w:rsidP="00A651F5">
            <w:pPr>
              <w:rPr>
                <w:del w:id="126" w:author="Leon Amtmann" w:date="2021-10-29T11:03:00Z"/>
                <w:rStyle w:val="Erluterungen"/>
                <w:rFonts w:ascii="Calibri" w:hAnsi="Calibri" w:cs="Calibri"/>
                <w:i w:val="0"/>
                <w:iCs/>
                <w:color w:val="000000"/>
                <w:lang w:val="en-US"/>
              </w:rPr>
            </w:pPr>
            <w:del w:id="127" w:author="Leon Amtmann" w:date="2021-10-29T11:03:00Z">
              <w:r w:rsidDel="00E1790B">
                <w:rPr>
                  <w:rStyle w:val="Erluterungen"/>
                  <w:rFonts w:ascii="Calibri" w:hAnsi="Calibri" w:cs="Calibri"/>
                  <w:iCs/>
                  <w:color w:val="000000" w:themeColor="text1"/>
                  <w:lang w:val="en-US"/>
                </w:rPr>
                <w:delText>Result:</w:delText>
              </w:r>
            </w:del>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57DEBF89" w14:textId="28FABE98" w:rsidR="003472DE" w:rsidRPr="00EC7753" w:rsidDel="00E1790B" w:rsidRDefault="003472DE" w:rsidP="00A651F5">
            <w:pPr>
              <w:rPr>
                <w:del w:id="128" w:author="Leon Amtmann" w:date="2021-10-29T11:03:00Z"/>
                <w:rStyle w:val="Erluterungen"/>
                <w:rFonts w:ascii="Calibri" w:hAnsi="Calibri" w:cs="Calibri"/>
                <w:iCs/>
                <w:color w:val="000000"/>
                <w:lang w:val="en-US"/>
              </w:rPr>
            </w:pPr>
            <w:del w:id="129" w:author="Leon Amtmann" w:date="2021-10-29T11:03:00Z">
              <w:r w:rsidRPr="00EC7753" w:rsidDel="00E1790B">
                <w:rPr>
                  <w:rStyle w:val="Erluterungen"/>
                  <w:rFonts w:ascii="Calibri" w:hAnsi="Calibri" w:cs="Calibri"/>
                  <w:i w:val="0"/>
                  <w:iCs/>
                  <w:color w:val="000000" w:themeColor="text1"/>
                  <w:lang w:val="en-US"/>
                </w:rPr>
                <w:delText xml:space="preserve">New cable model describing the newly added cable is created </w:delText>
              </w:r>
              <w:r w:rsidDel="00E1790B">
                <w:rPr>
                  <w:rStyle w:val="Erluterungen"/>
                  <w:rFonts w:ascii="Calibri" w:hAnsi="Calibri" w:cs="Calibri"/>
                  <w:i w:val="0"/>
                  <w:iCs/>
                  <w:color w:val="000000" w:themeColor="text1"/>
                  <w:lang w:val="en-US"/>
                </w:rPr>
                <w:delText>by the Inventory Control Manager and uploaded to the web server to be indexed and displayed.</w:delText>
              </w:r>
            </w:del>
          </w:p>
        </w:tc>
      </w:tr>
      <w:tr w:rsidR="003472DE" w:rsidRPr="00EE4C97" w:rsidDel="00E1790B" w14:paraId="59BD3868" w14:textId="7B0DFC38" w:rsidTr="00A651F5">
        <w:trPr>
          <w:del w:id="130" w:author="Leon Amtmann" w:date="2021-10-29T11:03:00Z"/>
        </w:trPr>
        <w:tc>
          <w:tcPr>
            <w:tcW w:w="2700" w:type="dxa"/>
            <w:tcBorders>
              <w:top w:val="single" w:sz="4" w:space="0" w:color="000000"/>
              <w:left w:val="single" w:sz="4" w:space="0" w:color="000000"/>
              <w:bottom w:val="single" w:sz="4" w:space="0" w:color="000000"/>
            </w:tcBorders>
            <w:shd w:val="clear" w:color="auto" w:fill="auto"/>
          </w:tcPr>
          <w:p w14:paraId="5BD0CF02" w14:textId="3F60D1AD" w:rsidR="003472DE" w:rsidDel="00E1790B" w:rsidRDefault="003472DE" w:rsidP="00A651F5">
            <w:pPr>
              <w:rPr>
                <w:del w:id="131" w:author="Leon Amtmann" w:date="2021-10-29T11:03:00Z"/>
                <w:rStyle w:val="Erluterungen"/>
                <w:rFonts w:ascii="Calibri" w:hAnsi="Calibri" w:cs="Calibri"/>
                <w:i w:val="0"/>
                <w:iCs/>
                <w:color w:val="000000"/>
                <w:lang w:val="en-US"/>
              </w:rPr>
            </w:pPr>
            <w:del w:id="132" w:author="Leon Amtmann" w:date="2021-10-29T11:03:00Z">
              <w:r w:rsidDel="00E1790B">
                <w:rPr>
                  <w:rStyle w:val="Erluterungen"/>
                  <w:rFonts w:ascii="Calibri" w:hAnsi="Calibri" w:cs="Calibri"/>
                  <w:iCs/>
                  <w:color w:val="000000" w:themeColor="text1"/>
                  <w:lang w:val="en-US"/>
                </w:rPr>
                <w:delText>In Roles:</w:delText>
              </w:r>
            </w:del>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74A260AE" w14:textId="65EF58BD" w:rsidR="003472DE" w:rsidRPr="00EE4C97" w:rsidDel="00E1790B" w:rsidRDefault="003472DE" w:rsidP="00A651F5">
            <w:pPr>
              <w:rPr>
                <w:del w:id="133" w:author="Leon Amtmann" w:date="2021-10-29T11:03:00Z"/>
                <w:rStyle w:val="Erluterungen"/>
                <w:rFonts w:ascii="Calibri" w:hAnsi="Calibri" w:cs="Calibri"/>
                <w:i w:val="0"/>
                <w:iCs/>
                <w:color w:val="000000" w:themeColor="text1"/>
                <w:lang w:val="en-US"/>
              </w:rPr>
            </w:pPr>
            <w:del w:id="134" w:author="Leon Amtmann" w:date="2021-10-29T11:03:00Z">
              <w:r w:rsidRPr="00EE4C97" w:rsidDel="00E1790B">
                <w:rPr>
                  <w:rStyle w:val="Erluterungen"/>
                  <w:rFonts w:ascii="Calibri" w:hAnsi="Calibri" w:cs="Calibri"/>
                  <w:i w:val="0"/>
                  <w:iCs/>
                  <w:color w:val="000000" w:themeColor="text1"/>
                  <w:lang w:val="en-US"/>
                </w:rPr>
                <w:delText>Inventory Control Manager, Distribution Manager</w:delText>
              </w:r>
            </w:del>
          </w:p>
          <w:p w14:paraId="1463F511" w14:textId="2A2C282C" w:rsidR="003472DE" w:rsidRPr="00EE4C97" w:rsidDel="00E1790B" w:rsidRDefault="003472DE" w:rsidP="00A651F5">
            <w:pPr>
              <w:rPr>
                <w:del w:id="135" w:author="Leon Amtmann" w:date="2021-10-29T11:03:00Z"/>
                <w:rStyle w:val="Erluterungen"/>
                <w:rFonts w:ascii="Calibri" w:hAnsi="Calibri" w:cs="Calibri"/>
                <w:iCs/>
                <w:color w:val="000000"/>
                <w:lang w:val="en-US"/>
              </w:rPr>
            </w:pPr>
          </w:p>
        </w:tc>
      </w:tr>
    </w:tbl>
    <w:p w14:paraId="4B29E691" w14:textId="77777777" w:rsidR="003472DE" w:rsidRDefault="003472DE" w:rsidP="003472DE">
      <w:pPr>
        <w:tabs>
          <w:tab w:val="left" w:pos="2700"/>
        </w:tabs>
        <w:rPr>
          <w:rFonts w:ascii="Calibri" w:hAnsi="Calibri" w:cs="Calibri"/>
          <w:lang w:val="en-US"/>
        </w:rPr>
      </w:pPr>
    </w:p>
    <w:p w14:paraId="217F1B06" w14:textId="31BF5B4E" w:rsidR="003472DE" w:rsidRDefault="003472DE" w:rsidP="003472DE">
      <w:pPr>
        <w:tabs>
          <w:tab w:val="left" w:pos="2700"/>
        </w:tabs>
        <w:rPr>
          <w:rFonts w:ascii="Calibri" w:hAnsi="Calibri" w:cs="Calibri"/>
          <w:lang w:val="en-US"/>
        </w:rPr>
      </w:pPr>
      <w:del w:id="136" w:author="Leon Amtmann" w:date="2021-10-29T11:03:00Z">
        <w:r w:rsidDel="00E1790B">
          <w:rPr>
            <w:rFonts w:ascii="Calibri" w:hAnsi="Calibri" w:cs="Calibri"/>
            <w:noProof/>
            <w:lang w:val="en-US"/>
          </w:rPr>
          <w:drawing>
            <wp:inline distT="0" distB="0" distL="0" distR="0" wp14:anchorId="3270BD31" wp14:editId="151E804D">
              <wp:extent cx="5486400" cy="2066925"/>
              <wp:effectExtent l="12700" t="0" r="12700" b="0"/>
              <wp:docPr id="10" name="Diagram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del>
    </w:p>
    <w:p w14:paraId="243C808F" w14:textId="77777777" w:rsidR="003472DE" w:rsidRDefault="003472DE" w:rsidP="003472DE">
      <w:pPr>
        <w:jc w:val="left"/>
        <w:rPr>
          <w:rFonts w:ascii="Calibri" w:hAnsi="Calibri" w:cs="Calibri"/>
          <w:lang w:val="en-US"/>
        </w:rPr>
      </w:pPr>
      <w:r>
        <w:rPr>
          <w:rFonts w:ascii="Calibri" w:hAnsi="Calibri" w:cs="Calibri"/>
          <w:lang w:val="en-US"/>
        </w:rPr>
        <w:br w:type="page"/>
      </w:r>
    </w:p>
    <w:p w14:paraId="401CBD73" w14:textId="3E9EE3D8" w:rsidR="003472DE" w:rsidDel="00E1790B" w:rsidRDefault="003472DE" w:rsidP="003472DE">
      <w:pPr>
        <w:tabs>
          <w:tab w:val="left" w:pos="2700"/>
        </w:tabs>
        <w:rPr>
          <w:del w:id="137" w:author="Leon Amtmann" w:date="2021-10-29T11:03:00Z"/>
          <w:rFonts w:ascii="Calibri" w:hAnsi="Calibri" w:cs="Calibri"/>
          <w:lang w:val="en-US"/>
        </w:rPr>
      </w:pPr>
    </w:p>
    <w:p w14:paraId="299CB3E7" w14:textId="0D7D7F88" w:rsidR="003472DE" w:rsidRPr="00EC7753" w:rsidDel="00E1790B" w:rsidRDefault="003472DE" w:rsidP="003472DE">
      <w:pPr>
        <w:pStyle w:val="Heading3"/>
        <w:spacing w:before="0"/>
        <w:ind w:left="0" w:firstLine="0"/>
        <w:rPr>
          <w:del w:id="138" w:author="Leon Amtmann" w:date="2021-10-29T11:03:00Z"/>
          <w:rFonts w:ascii="Calibri" w:hAnsi="Calibri" w:cs="Calibri"/>
          <w:color w:val="000000"/>
          <w:sz w:val="21"/>
          <w:szCs w:val="21"/>
          <w:lang w:val="en-US"/>
        </w:rPr>
      </w:pPr>
      <w:bookmarkStart w:id="139" w:name="_Toc85789830"/>
      <w:del w:id="140" w:author="Leon Amtmann" w:date="2021-10-29T11:03:00Z">
        <w:r w:rsidDel="00E1790B">
          <w:rPr>
            <w:rFonts w:ascii="Calibri" w:hAnsi="Calibri" w:cs="Calibri"/>
            <w:color w:val="000000" w:themeColor="text1"/>
            <w:sz w:val="21"/>
            <w:szCs w:val="21"/>
            <w:lang w:val="en-US"/>
          </w:rPr>
          <w:delText>&lt;</w:delText>
        </w:r>
        <w:r w:rsidRPr="00EC7753" w:rsidDel="00E1790B">
          <w:rPr>
            <w:rFonts w:ascii="Calibri" w:hAnsi="Calibri" w:cs="Calibri"/>
            <w:color w:val="000000" w:themeColor="text1"/>
            <w:sz w:val="21"/>
            <w:szCs w:val="21"/>
            <w:lang w:val="en-US"/>
          </w:rPr>
          <w:delText>BP.00</w:delText>
        </w:r>
        <w:r w:rsidDel="00E1790B">
          <w:rPr>
            <w:rFonts w:ascii="Calibri" w:hAnsi="Calibri" w:cs="Calibri"/>
            <w:color w:val="000000" w:themeColor="text1"/>
            <w:sz w:val="21"/>
            <w:szCs w:val="21"/>
            <w:lang w:val="en-US"/>
          </w:rPr>
          <w:delText>2</w:delText>
        </w:r>
        <w:r w:rsidRPr="00EC7753" w:rsidDel="00E1790B">
          <w:rPr>
            <w:rFonts w:ascii="Calibri" w:hAnsi="Calibri" w:cs="Calibri"/>
            <w:color w:val="000000" w:themeColor="text1"/>
            <w:sz w:val="21"/>
            <w:szCs w:val="21"/>
            <w:lang w:val="en-US"/>
          </w:rPr>
          <w:delText xml:space="preserve">&gt;: </w:delText>
        </w:r>
        <w:r w:rsidDel="00E1790B">
          <w:rPr>
            <w:rFonts w:ascii="Calibri" w:hAnsi="Calibri" w:cs="Calibri"/>
            <w:color w:val="000000" w:themeColor="text1"/>
            <w:sz w:val="21"/>
            <w:szCs w:val="21"/>
            <w:lang w:val="en-US"/>
          </w:rPr>
          <w:delText>Cable is Marked as Deprecated in Inventory Management System</w:delText>
        </w:r>
        <w:bookmarkEnd w:id="139"/>
      </w:del>
    </w:p>
    <w:p w14:paraId="7BAE7790" w14:textId="22923171" w:rsidR="003472DE" w:rsidRPr="00EC7753" w:rsidDel="00E1790B" w:rsidRDefault="003472DE" w:rsidP="003472DE">
      <w:pPr>
        <w:rPr>
          <w:del w:id="141" w:author="Leon Amtmann" w:date="2021-10-29T11:03:00Z"/>
          <w:rFonts w:ascii="Calibri" w:hAnsi="Calibri" w:cs="Calibri"/>
          <w:lang w:val="en-US"/>
        </w:rPr>
      </w:pPr>
    </w:p>
    <w:tbl>
      <w:tblPr>
        <w:tblW w:w="0" w:type="auto"/>
        <w:tblInd w:w="638" w:type="dxa"/>
        <w:tblLayout w:type="fixed"/>
        <w:tblLook w:val="0000" w:firstRow="0" w:lastRow="0" w:firstColumn="0" w:lastColumn="0" w:noHBand="0" w:noVBand="0"/>
      </w:tblPr>
      <w:tblGrid>
        <w:gridCol w:w="2700"/>
        <w:gridCol w:w="5164"/>
      </w:tblGrid>
      <w:tr w:rsidR="003472DE" w:rsidRPr="00E1790B" w:rsidDel="00E1790B" w14:paraId="68EAF1BD" w14:textId="34C515AF" w:rsidTr="00A651F5">
        <w:trPr>
          <w:del w:id="142" w:author="Leon Amtmann" w:date="2021-10-29T11:03:00Z"/>
        </w:trPr>
        <w:tc>
          <w:tcPr>
            <w:tcW w:w="2700" w:type="dxa"/>
            <w:tcBorders>
              <w:top w:val="single" w:sz="4" w:space="0" w:color="000000"/>
              <w:left w:val="single" w:sz="4" w:space="0" w:color="000000"/>
              <w:bottom w:val="single" w:sz="4" w:space="0" w:color="000000"/>
            </w:tcBorders>
            <w:shd w:val="clear" w:color="auto" w:fill="auto"/>
          </w:tcPr>
          <w:p w14:paraId="6F2DB690" w14:textId="7DDAB4B8" w:rsidR="003472DE" w:rsidDel="00E1790B" w:rsidRDefault="003472DE" w:rsidP="00A651F5">
            <w:pPr>
              <w:rPr>
                <w:del w:id="143" w:author="Leon Amtmann" w:date="2021-10-29T11:03:00Z"/>
                <w:rStyle w:val="Erluterungen"/>
                <w:rFonts w:ascii="Calibri" w:hAnsi="Calibri" w:cs="Calibri"/>
                <w:i w:val="0"/>
                <w:iCs/>
                <w:color w:val="000000"/>
                <w:lang w:val="en-US"/>
              </w:rPr>
            </w:pPr>
            <w:del w:id="144" w:author="Leon Amtmann" w:date="2021-10-29T11:03:00Z">
              <w:r w:rsidDel="00E1790B">
                <w:rPr>
                  <w:rStyle w:val="Erluterungen"/>
                  <w:rFonts w:ascii="Calibri" w:hAnsi="Calibri" w:cs="Calibri"/>
                  <w:iCs/>
                  <w:color w:val="000000" w:themeColor="text1"/>
                  <w:lang w:val="en-US"/>
                </w:rPr>
                <w:delText>Triggering Event:</w:delText>
              </w:r>
            </w:del>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47C197D7" w14:textId="418209F7" w:rsidR="003472DE" w:rsidRPr="00EC7753" w:rsidDel="00E1790B" w:rsidRDefault="003472DE" w:rsidP="00A651F5">
            <w:pPr>
              <w:rPr>
                <w:del w:id="145" w:author="Leon Amtmann" w:date="2021-10-29T11:03:00Z"/>
                <w:rStyle w:val="Erluterungen"/>
                <w:rFonts w:ascii="Calibri" w:hAnsi="Calibri" w:cs="Calibri"/>
                <w:iCs/>
                <w:color w:val="000000"/>
                <w:lang w:val="en-US"/>
              </w:rPr>
            </w:pPr>
            <w:del w:id="146" w:author="Leon Amtmann" w:date="2021-10-29T11:03:00Z">
              <w:r w:rsidRPr="00EC7753" w:rsidDel="00E1790B">
                <w:rPr>
                  <w:rStyle w:val="Erluterungen"/>
                  <w:rFonts w:ascii="Calibri" w:hAnsi="Calibri" w:cs="Calibri"/>
                  <w:i w:val="0"/>
                  <w:iCs/>
                  <w:color w:val="000000" w:themeColor="text1"/>
                  <w:lang w:val="en-US"/>
                </w:rPr>
                <w:delText xml:space="preserve">Inventory system triggers messaging system to inform </w:delText>
              </w:r>
              <w:r w:rsidDel="00E1790B">
                <w:rPr>
                  <w:rStyle w:val="Erluterungen"/>
                  <w:rFonts w:ascii="Calibri" w:hAnsi="Calibri" w:cs="Calibri"/>
                  <w:i w:val="0"/>
                  <w:iCs/>
                  <w:color w:val="000000" w:themeColor="text1"/>
                  <w:lang w:val="en-US"/>
                </w:rPr>
                <w:delText>Distribution Manager</w:delText>
              </w:r>
              <w:r w:rsidRPr="00EC7753" w:rsidDel="00E1790B">
                <w:rPr>
                  <w:rStyle w:val="Erluterungen"/>
                  <w:rFonts w:ascii="Calibri" w:hAnsi="Calibri" w:cs="Calibri"/>
                  <w:i w:val="0"/>
                  <w:iCs/>
                  <w:color w:val="000000" w:themeColor="text1"/>
                  <w:lang w:val="en-US"/>
                </w:rPr>
                <w:delText xml:space="preserve"> of </w:delText>
              </w:r>
              <w:r w:rsidDel="00E1790B">
                <w:rPr>
                  <w:rStyle w:val="Erluterungen"/>
                  <w:rFonts w:ascii="Calibri" w:hAnsi="Calibri" w:cs="Calibri"/>
                  <w:i w:val="0"/>
                  <w:iCs/>
                  <w:color w:val="000000" w:themeColor="text1"/>
                  <w:lang w:val="en-US"/>
                </w:rPr>
                <w:delText>deprecation of cable</w:delText>
              </w:r>
            </w:del>
          </w:p>
        </w:tc>
      </w:tr>
      <w:tr w:rsidR="003472DE" w:rsidRPr="00E1790B" w:rsidDel="00E1790B" w14:paraId="626AF94D" w14:textId="69C73A43" w:rsidTr="00A651F5">
        <w:trPr>
          <w:del w:id="147" w:author="Leon Amtmann" w:date="2021-10-29T11:03:00Z"/>
        </w:trPr>
        <w:tc>
          <w:tcPr>
            <w:tcW w:w="2700" w:type="dxa"/>
            <w:tcBorders>
              <w:top w:val="single" w:sz="4" w:space="0" w:color="000000"/>
              <w:left w:val="single" w:sz="4" w:space="0" w:color="000000"/>
              <w:bottom w:val="single" w:sz="4" w:space="0" w:color="000000"/>
            </w:tcBorders>
            <w:shd w:val="clear" w:color="auto" w:fill="auto"/>
          </w:tcPr>
          <w:p w14:paraId="1848C950" w14:textId="5CC15650" w:rsidR="003472DE" w:rsidDel="00E1790B" w:rsidRDefault="003472DE" w:rsidP="00A651F5">
            <w:pPr>
              <w:rPr>
                <w:del w:id="148" w:author="Leon Amtmann" w:date="2021-10-29T11:03:00Z"/>
                <w:rStyle w:val="Erluterungen"/>
                <w:rFonts w:ascii="Calibri" w:hAnsi="Calibri" w:cs="Calibri"/>
                <w:i w:val="0"/>
                <w:iCs/>
                <w:color w:val="000000"/>
                <w:lang w:val="en-US"/>
              </w:rPr>
            </w:pPr>
            <w:del w:id="149" w:author="Leon Amtmann" w:date="2021-10-29T11:03:00Z">
              <w:r w:rsidDel="00E1790B">
                <w:rPr>
                  <w:rStyle w:val="Erluterungen"/>
                  <w:rFonts w:ascii="Calibri" w:hAnsi="Calibri" w:cs="Calibri"/>
                  <w:iCs/>
                  <w:color w:val="000000" w:themeColor="text1"/>
                  <w:lang w:val="en-US"/>
                </w:rPr>
                <w:delText>Result:</w:delText>
              </w:r>
            </w:del>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3B5FB9E2" w14:textId="5D5D926D" w:rsidR="003472DE" w:rsidRPr="00EC7753" w:rsidDel="00E1790B" w:rsidRDefault="003472DE" w:rsidP="00A651F5">
            <w:pPr>
              <w:rPr>
                <w:del w:id="150" w:author="Leon Amtmann" w:date="2021-10-29T11:03:00Z"/>
                <w:rStyle w:val="Erluterungen"/>
                <w:rFonts w:ascii="Calibri" w:hAnsi="Calibri" w:cs="Calibri"/>
                <w:iCs/>
                <w:color w:val="000000"/>
                <w:lang w:val="en-US"/>
              </w:rPr>
            </w:pPr>
            <w:del w:id="151" w:author="Leon Amtmann" w:date="2021-10-29T11:03:00Z">
              <w:r w:rsidDel="00E1790B">
                <w:rPr>
                  <w:rStyle w:val="Erluterungen"/>
                  <w:rFonts w:ascii="Calibri" w:hAnsi="Calibri" w:cs="Calibri"/>
                  <w:i w:val="0"/>
                  <w:iCs/>
                  <w:color w:val="000000" w:themeColor="text1"/>
                  <w:lang w:val="en-US"/>
                </w:rPr>
                <w:delText xml:space="preserve">Inventory Control Manager deletes the defunct cable from the Cable Wizard web interface. </w:delText>
              </w:r>
            </w:del>
          </w:p>
        </w:tc>
      </w:tr>
      <w:tr w:rsidR="003472DE" w:rsidRPr="00E1790B" w:rsidDel="00E1790B" w14:paraId="0232D5C5" w14:textId="38BA76DB" w:rsidTr="00A651F5">
        <w:trPr>
          <w:del w:id="152" w:author="Leon Amtmann" w:date="2021-10-29T11:03:00Z"/>
        </w:trPr>
        <w:tc>
          <w:tcPr>
            <w:tcW w:w="2700" w:type="dxa"/>
            <w:tcBorders>
              <w:top w:val="single" w:sz="4" w:space="0" w:color="000000"/>
              <w:left w:val="single" w:sz="4" w:space="0" w:color="000000"/>
              <w:bottom w:val="single" w:sz="4" w:space="0" w:color="000000"/>
            </w:tcBorders>
            <w:shd w:val="clear" w:color="auto" w:fill="auto"/>
          </w:tcPr>
          <w:p w14:paraId="3CEAF5E2" w14:textId="424A0B12" w:rsidR="003472DE" w:rsidDel="00E1790B" w:rsidRDefault="003472DE" w:rsidP="00A651F5">
            <w:pPr>
              <w:rPr>
                <w:del w:id="153" w:author="Leon Amtmann" w:date="2021-10-29T11:03:00Z"/>
                <w:rStyle w:val="Erluterungen"/>
                <w:rFonts w:ascii="Calibri" w:hAnsi="Calibri" w:cs="Calibri"/>
                <w:i w:val="0"/>
                <w:iCs/>
                <w:color w:val="000000"/>
                <w:lang w:val="en-US"/>
              </w:rPr>
            </w:pPr>
            <w:del w:id="154" w:author="Leon Amtmann" w:date="2021-10-29T11:03:00Z">
              <w:r w:rsidDel="00E1790B">
                <w:rPr>
                  <w:rStyle w:val="Erluterungen"/>
                  <w:rFonts w:ascii="Calibri" w:hAnsi="Calibri" w:cs="Calibri"/>
                  <w:iCs/>
                  <w:color w:val="000000" w:themeColor="text1"/>
                  <w:lang w:val="en-US"/>
                </w:rPr>
                <w:delText>In Roles:</w:delText>
              </w:r>
            </w:del>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1CE7C30F" w14:textId="65D85ED1" w:rsidR="003472DE" w:rsidRPr="00BB3B51" w:rsidDel="00E1790B" w:rsidRDefault="003472DE" w:rsidP="00A651F5">
            <w:pPr>
              <w:rPr>
                <w:del w:id="155" w:author="Leon Amtmann" w:date="2021-10-29T11:03:00Z"/>
                <w:rStyle w:val="Erluterungen"/>
                <w:rFonts w:ascii="Calibri" w:hAnsi="Calibri" w:cs="Calibri"/>
                <w:i w:val="0"/>
                <w:iCs/>
                <w:color w:val="000000" w:themeColor="text1"/>
                <w:lang w:val="en-US"/>
              </w:rPr>
            </w:pPr>
            <w:del w:id="156" w:author="Leon Amtmann" w:date="2021-10-29T11:03:00Z">
              <w:r w:rsidRPr="00EE4C97" w:rsidDel="00E1790B">
                <w:rPr>
                  <w:rStyle w:val="Erluterungen"/>
                  <w:rFonts w:ascii="Calibri" w:hAnsi="Calibri" w:cs="Calibri"/>
                  <w:i w:val="0"/>
                  <w:iCs/>
                  <w:color w:val="000000" w:themeColor="text1"/>
                  <w:lang w:val="en-US"/>
                </w:rPr>
                <w:delText>Inventory Control Manager, Distribution Manage</w:delText>
              </w:r>
              <w:r w:rsidDel="00E1790B">
                <w:rPr>
                  <w:rStyle w:val="Erluterungen"/>
                  <w:rFonts w:ascii="Calibri" w:hAnsi="Calibri" w:cs="Calibri"/>
                  <w:i w:val="0"/>
                  <w:iCs/>
                  <w:color w:val="000000" w:themeColor="text1"/>
                  <w:lang w:val="en-US"/>
                </w:rPr>
                <w:delText xml:space="preserve">r </w:delText>
              </w:r>
            </w:del>
          </w:p>
        </w:tc>
      </w:tr>
    </w:tbl>
    <w:p w14:paraId="733F8655" w14:textId="646E7DDB" w:rsidR="003472DE" w:rsidDel="00E1790B" w:rsidRDefault="003472DE" w:rsidP="003472DE">
      <w:pPr>
        <w:tabs>
          <w:tab w:val="left" w:pos="2700"/>
        </w:tabs>
        <w:rPr>
          <w:del w:id="157" w:author="Leon Amtmann" w:date="2021-10-29T11:03:00Z"/>
          <w:rFonts w:ascii="Calibri" w:hAnsi="Calibri" w:cs="Calibri"/>
          <w:lang w:val="en-US"/>
        </w:rPr>
      </w:pPr>
    </w:p>
    <w:p w14:paraId="67116BAE" w14:textId="340748BB" w:rsidR="003472DE" w:rsidRPr="00EE4C97" w:rsidRDefault="003472DE" w:rsidP="003472DE">
      <w:pPr>
        <w:tabs>
          <w:tab w:val="left" w:pos="2700"/>
        </w:tabs>
        <w:rPr>
          <w:rFonts w:ascii="Calibri" w:hAnsi="Calibri" w:cs="Calibri"/>
          <w:lang w:val="en-US"/>
        </w:rPr>
      </w:pPr>
      <w:del w:id="158" w:author="Leon Amtmann" w:date="2021-10-29T11:03:00Z">
        <w:r w:rsidDel="00E1790B">
          <w:rPr>
            <w:rFonts w:ascii="Calibri" w:hAnsi="Calibri" w:cs="Calibri"/>
            <w:noProof/>
            <w:lang w:val="en-US"/>
          </w:rPr>
          <w:drawing>
            <wp:inline distT="0" distB="0" distL="0" distR="0" wp14:anchorId="46D4D985" wp14:editId="167DFD49">
              <wp:extent cx="5486400" cy="2458064"/>
              <wp:effectExtent l="12700" t="0" r="12700" b="0"/>
              <wp:docPr id="11" name="Diagram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del>
    </w:p>
    <w:p w14:paraId="225CEC45" w14:textId="767034C9" w:rsidR="003472DE" w:rsidRPr="00272B28" w:rsidRDefault="003472DE" w:rsidP="003472DE">
      <w:pPr>
        <w:pStyle w:val="Heading3"/>
        <w:spacing w:before="0"/>
        <w:ind w:left="0" w:firstLine="0"/>
        <w:rPr>
          <w:rFonts w:ascii="Calibri" w:hAnsi="Calibri" w:cs="Calibri"/>
          <w:color w:val="000000"/>
          <w:sz w:val="21"/>
          <w:szCs w:val="21"/>
          <w:lang w:val="en-US"/>
        </w:rPr>
      </w:pPr>
      <w:bookmarkStart w:id="159" w:name="_Toc85789831"/>
      <w:r w:rsidRPr="00272B28">
        <w:rPr>
          <w:rFonts w:ascii="Calibri" w:hAnsi="Calibri" w:cs="Calibri"/>
          <w:color w:val="000000" w:themeColor="text1"/>
          <w:sz w:val="21"/>
          <w:szCs w:val="21"/>
          <w:lang w:val="en-US"/>
        </w:rPr>
        <w:t>&lt;BP.00</w:t>
      </w:r>
      <w:r>
        <w:rPr>
          <w:rFonts w:ascii="Calibri" w:hAnsi="Calibri" w:cs="Calibri"/>
          <w:color w:val="000000" w:themeColor="text1"/>
          <w:sz w:val="21"/>
          <w:szCs w:val="21"/>
          <w:lang w:val="en-US"/>
        </w:rPr>
        <w:t>3</w:t>
      </w:r>
      <w:r w:rsidRPr="00272B28">
        <w:rPr>
          <w:rFonts w:ascii="Calibri" w:hAnsi="Calibri" w:cs="Calibri"/>
          <w:color w:val="000000" w:themeColor="text1"/>
          <w:sz w:val="21"/>
          <w:szCs w:val="21"/>
          <w:lang w:val="en-US"/>
        </w:rPr>
        <w:t xml:space="preserve">&gt;: </w:t>
      </w:r>
      <w:r>
        <w:rPr>
          <w:rFonts w:ascii="Calibri" w:hAnsi="Calibri" w:cs="Calibri"/>
          <w:color w:val="000000" w:themeColor="text1"/>
          <w:sz w:val="21"/>
          <w:szCs w:val="21"/>
          <w:lang w:val="en-US"/>
        </w:rPr>
        <w:t>Customer Lookup of Cable Information</w:t>
      </w:r>
      <w:bookmarkEnd w:id="159"/>
      <w:ins w:id="160" w:author="Leon Amtmann" w:date="2021-10-29T11:03:00Z">
        <w:r w:rsidR="00E1790B">
          <w:rPr>
            <w:rFonts w:ascii="Calibri" w:hAnsi="Calibri" w:cs="Calibri"/>
            <w:color w:val="000000" w:themeColor="text1"/>
            <w:sz w:val="21"/>
            <w:szCs w:val="21"/>
            <w:lang w:val="en-US"/>
          </w:rPr>
          <w:t xml:space="preserve"> (</w:t>
        </w:r>
        <w:proofErr w:type="spellStart"/>
        <w:r w:rsidR="00E1790B">
          <w:rPr>
            <w:rFonts w:ascii="Calibri" w:hAnsi="Calibri" w:cs="Calibri"/>
            <w:color w:val="000000" w:themeColor="text1"/>
            <w:sz w:val="21"/>
            <w:szCs w:val="21"/>
            <w:lang w:val="en-US"/>
          </w:rPr>
          <w:t>Ist</w:t>
        </w:r>
        <w:proofErr w:type="spellEnd"/>
        <w:r w:rsidR="00E1790B">
          <w:rPr>
            <w:rFonts w:ascii="Calibri" w:hAnsi="Calibri" w:cs="Calibri"/>
            <w:color w:val="000000" w:themeColor="text1"/>
            <w:sz w:val="21"/>
            <w:szCs w:val="21"/>
            <w:lang w:val="en-US"/>
          </w:rPr>
          <w:t xml:space="preserve"> Use-case)</w:t>
        </w:r>
      </w:ins>
    </w:p>
    <w:p w14:paraId="61E0E8C8" w14:textId="77777777" w:rsidR="003472DE" w:rsidRPr="00EC7753" w:rsidRDefault="003472DE" w:rsidP="003472DE">
      <w:pPr>
        <w:rPr>
          <w:rFonts w:ascii="Calibri" w:hAnsi="Calibri" w:cs="Calibri"/>
          <w:lang w:val="en-US"/>
        </w:rPr>
      </w:pPr>
    </w:p>
    <w:tbl>
      <w:tblPr>
        <w:tblW w:w="0" w:type="auto"/>
        <w:tblInd w:w="638" w:type="dxa"/>
        <w:tblLayout w:type="fixed"/>
        <w:tblLook w:val="0000" w:firstRow="0" w:lastRow="0" w:firstColumn="0" w:lastColumn="0" w:noHBand="0" w:noVBand="0"/>
      </w:tblPr>
      <w:tblGrid>
        <w:gridCol w:w="2700"/>
        <w:gridCol w:w="5164"/>
      </w:tblGrid>
      <w:tr w:rsidR="003472DE" w:rsidRPr="00E1790B" w14:paraId="6679E0FA" w14:textId="77777777" w:rsidTr="00A651F5">
        <w:tc>
          <w:tcPr>
            <w:tcW w:w="2700" w:type="dxa"/>
            <w:tcBorders>
              <w:top w:val="single" w:sz="4" w:space="0" w:color="000000"/>
              <w:left w:val="single" w:sz="4" w:space="0" w:color="000000"/>
              <w:bottom w:val="single" w:sz="4" w:space="0" w:color="000000"/>
            </w:tcBorders>
            <w:shd w:val="clear" w:color="auto" w:fill="auto"/>
          </w:tcPr>
          <w:p w14:paraId="0C4F3912" w14:textId="77777777" w:rsidR="003472DE" w:rsidRDefault="003472DE" w:rsidP="00A651F5">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564D170B" w14:textId="77777777" w:rsidR="003472DE" w:rsidRPr="00EC7753" w:rsidRDefault="003472DE" w:rsidP="00A651F5">
            <w:pPr>
              <w:rPr>
                <w:rStyle w:val="Erluterungen"/>
                <w:rFonts w:ascii="Calibri" w:hAnsi="Calibri" w:cs="Calibri"/>
                <w:iCs/>
                <w:color w:val="000000"/>
                <w:lang w:val="en-US"/>
              </w:rPr>
            </w:pPr>
            <w:r>
              <w:rPr>
                <w:rStyle w:val="Erluterungen"/>
                <w:rFonts w:ascii="Calibri" w:hAnsi="Calibri" w:cs="Calibri"/>
                <w:i w:val="0"/>
                <w:iCs/>
                <w:color w:val="000000" w:themeColor="text1"/>
                <w:lang w:val="en-US"/>
              </w:rPr>
              <w:t>Customer visits Cable Wizard display page</w:t>
            </w:r>
          </w:p>
        </w:tc>
      </w:tr>
      <w:tr w:rsidR="003472DE" w:rsidRPr="00E1790B" w14:paraId="7E59627A" w14:textId="77777777" w:rsidTr="00A651F5">
        <w:tc>
          <w:tcPr>
            <w:tcW w:w="2700" w:type="dxa"/>
            <w:tcBorders>
              <w:top w:val="single" w:sz="4" w:space="0" w:color="000000"/>
              <w:left w:val="single" w:sz="4" w:space="0" w:color="000000"/>
              <w:bottom w:val="single" w:sz="4" w:space="0" w:color="000000"/>
            </w:tcBorders>
            <w:shd w:val="clear" w:color="auto" w:fill="auto"/>
          </w:tcPr>
          <w:p w14:paraId="6CB8CACF" w14:textId="77777777" w:rsidR="003472DE" w:rsidRDefault="003472DE" w:rsidP="00A651F5">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084947EF" w14:textId="77777777" w:rsidR="003472DE" w:rsidRPr="00D91D76" w:rsidRDefault="003472DE" w:rsidP="00A651F5">
            <w:pPr>
              <w:rPr>
                <w:rStyle w:val="Erluterungen"/>
                <w:rFonts w:ascii="Calibri" w:hAnsi="Calibri" w:cs="Calibri"/>
                <w:i w:val="0"/>
                <w:color w:val="000000"/>
                <w:lang w:val="en-US"/>
              </w:rPr>
            </w:pPr>
            <w:r w:rsidRPr="00D91D76">
              <w:rPr>
                <w:rStyle w:val="Erluterungen"/>
                <w:rFonts w:ascii="Calibri" w:hAnsi="Calibri" w:cs="Calibri"/>
                <w:i w:val="0"/>
                <w:color w:val="000000"/>
                <w:lang w:val="en-US"/>
              </w:rPr>
              <w:t xml:space="preserve">Customer leaves happily, having found a fitting cable and the right information for </w:t>
            </w:r>
            <w:r>
              <w:rPr>
                <w:rStyle w:val="Erluterungen"/>
                <w:rFonts w:ascii="Calibri" w:hAnsi="Calibri" w:cs="Calibri"/>
                <w:i w:val="0"/>
                <w:color w:val="000000"/>
                <w:lang w:val="en-US"/>
              </w:rPr>
              <w:t>their</w:t>
            </w:r>
            <w:r w:rsidRPr="00D91D76">
              <w:rPr>
                <w:rStyle w:val="Erluterungen"/>
                <w:rFonts w:ascii="Calibri" w:hAnsi="Calibri" w:cs="Calibri"/>
                <w:i w:val="0"/>
                <w:color w:val="000000"/>
                <w:lang w:val="en-US"/>
              </w:rPr>
              <w:t xml:space="preserve"> use of the cable</w:t>
            </w:r>
          </w:p>
        </w:tc>
      </w:tr>
      <w:tr w:rsidR="003472DE" w:rsidRPr="00BB3B51" w14:paraId="58ACE3C1" w14:textId="77777777" w:rsidTr="00A651F5">
        <w:tc>
          <w:tcPr>
            <w:tcW w:w="2700" w:type="dxa"/>
            <w:tcBorders>
              <w:top w:val="single" w:sz="4" w:space="0" w:color="000000"/>
              <w:left w:val="single" w:sz="4" w:space="0" w:color="000000"/>
              <w:bottom w:val="single" w:sz="4" w:space="0" w:color="000000"/>
            </w:tcBorders>
            <w:shd w:val="clear" w:color="auto" w:fill="auto"/>
          </w:tcPr>
          <w:p w14:paraId="4623ED89" w14:textId="77777777" w:rsidR="003472DE" w:rsidRDefault="003472DE" w:rsidP="00A651F5">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In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6B5C8D7D" w14:textId="77777777" w:rsidR="003472DE" w:rsidRPr="00BB3B51" w:rsidRDefault="003472DE" w:rsidP="00A651F5">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Customer </w:t>
            </w:r>
          </w:p>
        </w:tc>
      </w:tr>
    </w:tbl>
    <w:p w14:paraId="7BAA39F4" w14:textId="77777777" w:rsidR="003472DE" w:rsidRDefault="003472DE" w:rsidP="003472DE">
      <w:pPr>
        <w:jc w:val="left"/>
        <w:rPr>
          <w:rFonts w:ascii="Calibri" w:hAnsi="Calibri" w:cs="Calibri"/>
          <w:lang w:val="en-US"/>
        </w:rPr>
      </w:pPr>
    </w:p>
    <w:p w14:paraId="4C7E337C" w14:textId="77777777" w:rsidR="003472DE" w:rsidRPr="0023573F" w:rsidRDefault="003472DE" w:rsidP="003472DE">
      <w:pPr>
        <w:jc w:val="left"/>
        <w:rPr>
          <w:rStyle w:val="Erluterungen"/>
          <w:rFonts w:ascii="Calibri" w:hAnsi="Calibri" w:cs="Calibri"/>
          <w:i w:val="0"/>
          <w:color w:val="auto"/>
          <w:sz w:val="22"/>
          <w:lang w:val="en-US"/>
        </w:rPr>
      </w:pPr>
      <w:r>
        <w:rPr>
          <w:rFonts w:ascii="Calibri" w:hAnsi="Calibri" w:cs="Calibri"/>
          <w:noProof/>
          <w:lang w:val="en-US"/>
        </w:rPr>
        <w:drawing>
          <wp:inline distT="0" distB="0" distL="0" distR="0" wp14:anchorId="7E9C9B11" wp14:editId="686B67DA">
            <wp:extent cx="5486400" cy="2219931"/>
            <wp:effectExtent l="12700" t="0" r="12700" b="0"/>
            <wp:docPr id="12" name="Diagram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208A00FA" w14:textId="77777777" w:rsidR="003472DE" w:rsidRDefault="003472DE" w:rsidP="003472DE">
      <w:pPr>
        <w:jc w:val="left"/>
        <w:rPr>
          <w:rStyle w:val="Erluterungen"/>
          <w:rFonts w:ascii="Calibri" w:hAnsi="Calibri" w:cs="Calibri"/>
        </w:rPr>
      </w:pPr>
      <w:r>
        <w:rPr>
          <w:rStyle w:val="Erluterungen"/>
          <w:rFonts w:ascii="Calibri" w:hAnsi="Calibri" w:cs="Calibri"/>
        </w:rPr>
        <w:br w:type="page"/>
      </w:r>
    </w:p>
    <w:p w14:paraId="695443FF" w14:textId="0E4866CF" w:rsidR="003472DE" w:rsidRDefault="00E1790B" w:rsidP="003472DE">
      <w:pPr>
        <w:rPr>
          <w:rStyle w:val="Erluterungen"/>
          <w:rFonts w:ascii="Calibri" w:hAnsi="Calibri" w:cs="Calibri"/>
        </w:rPr>
      </w:pPr>
      <w:ins w:id="161" w:author="Leon Amtmann" w:date="2021-10-29T11:06:00Z">
        <w:r>
          <w:rPr>
            <w:rFonts w:ascii="Calibri" w:hAnsi="Calibri" w:cs="Calibri"/>
            <w:i/>
            <w:noProof/>
            <w:color w:val="0000FF"/>
            <w:sz w:val="24"/>
          </w:rPr>
          <w:lastRenderedPageBreak/>
          <mc:AlternateContent>
            <mc:Choice Requires="wps">
              <w:drawing>
                <wp:anchor distT="0" distB="0" distL="114300" distR="114300" simplePos="0" relativeHeight="251727360" behindDoc="0" locked="0" layoutInCell="1" allowOverlap="1" wp14:anchorId="376F9C81" wp14:editId="247089AC">
                  <wp:simplePos x="0" y="0"/>
                  <wp:positionH relativeFrom="column">
                    <wp:posOffset>6559358</wp:posOffset>
                  </wp:positionH>
                  <wp:positionV relativeFrom="paragraph">
                    <wp:posOffset>158307</wp:posOffset>
                  </wp:positionV>
                  <wp:extent cx="1274445" cy="914400"/>
                  <wp:effectExtent l="0" t="0" r="8255" b="12700"/>
                  <wp:wrapNone/>
                  <wp:docPr id="9" name="Text Box 9"/>
                  <wp:cNvGraphicFramePr/>
                  <a:graphic xmlns:a="http://schemas.openxmlformats.org/drawingml/2006/main">
                    <a:graphicData uri="http://schemas.microsoft.com/office/word/2010/wordprocessingShape">
                      <wps:wsp>
                        <wps:cNvSpPr txBox="1"/>
                        <wps:spPr>
                          <a:xfrm>
                            <a:off x="0" y="0"/>
                            <a:ext cx="1274445" cy="914400"/>
                          </a:xfrm>
                          <a:prstGeom prst="rect">
                            <a:avLst/>
                          </a:prstGeom>
                          <a:solidFill>
                            <a:schemeClr val="lt1"/>
                          </a:solidFill>
                          <a:ln w="6350">
                            <a:solidFill>
                              <a:prstClr val="black"/>
                            </a:solidFill>
                          </a:ln>
                        </wps:spPr>
                        <wps:txbx>
                          <w:txbxContent>
                            <w:p w14:paraId="3EF4D029" w14:textId="3926EE11" w:rsidR="00E1790B" w:rsidRDefault="00E1790B">
                              <w:ins w:id="162" w:author="Leon Amtmann" w:date="2021-10-29T11:06:00Z">
                                <w:r>
                                  <w:t xml:space="preserve">Kunde hat schon </w:t>
                                </w:r>
                                <w:proofErr w:type="spellStart"/>
                                <w:r>
                                  <w:t>vorstellung</w:t>
                                </w:r>
                                <w:proofErr w:type="spellEnd"/>
                                <w:r>
                                  <w:t xml:space="preserve"> von Kabel</w:t>
                                </w:r>
                              </w:ins>
                              <w:ins w:id="163" w:author="Leon Amtmann" w:date="2021-10-29T11:07:00Z">
                                <w:r w:rsidR="00A15506">
                                  <w:t xml:space="preserve">, möchte nun Filtern </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6F9C81" id="_x0000_t202" coordsize="21600,21600" o:spt="202" path="m,l,21600r21600,l21600,xe">
                  <v:stroke joinstyle="miter"/>
                  <v:path gradientshapeok="t" o:connecttype="rect"/>
                </v:shapetype>
                <v:shape id="Text Box 9" o:spid="_x0000_s1032" type="#_x0000_t202" style="position:absolute;left:0;text-align:left;margin-left:516.5pt;margin-top:12.45pt;width:100.35pt;height:1in;z-index:251727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" fillcolor="white [3201]" strokeweight=".5pt">
                  <v:textbox>
                    <w:txbxContent>
                      <w:p w14:paraId="3EF4D029" w14:textId="3926EE11" w:rsidR="00E1790B" w:rsidRDefault="00E1790B">
                        <w:ins w:id="164" w:author="Leon Amtmann" w:date="2021-10-29T11:06:00Z">
                          <w:r>
                            <w:t xml:space="preserve">Kunde hat schon </w:t>
                          </w:r>
                          <w:proofErr w:type="spellStart"/>
                          <w:r>
                            <w:t>vorstellung</w:t>
                          </w:r>
                          <w:proofErr w:type="spellEnd"/>
                          <w:r>
                            <w:t xml:space="preserve"> von Kabel</w:t>
                          </w:r>
                        </w:ins>
                        <w:ins w:id="165" w:author="Leon Amtmann" w:date="2021-10-29T11:07:00Z">
                          <w:r w:rsidR="00A15506">
                            <w:t xml:space="preserve">, möchte nun Filtern </w:t>
                          </w:r>
                        </w:ins>
                      </w:p>
                    </w:txbxContent>
                  </v:textbox>
                </v:shape>
              </w:pict>
            </mc:Fallback>
          </mc:AlternateContent>
        </w:r>
      </w:ins>
      <w:ins w:id="166" w:author="Leon Amtmann" w:date="2021-10-29T11:05:00Z">
        <w:r>
          <w:rPr>
            <w:rFonts w:ascii="Calibri" w:hAnsi="Calibri" w:cs="Calibri"/>
            <w:i/>
            <w:noProof/>
            <w:color w:val="0000FF"/>
            <w:sz w:val="24"/>
          </w:rPr>
          <mc:AlternateContent>
            <mc:Choice Requires="wps">
              <w:drawing>
                <wp:anchor distT="0" distB="0" distL="114300" distR="114300" simplePos="0" relativeHeight="251725312" behindDoc="0" locked="0" layoutInCell="1" allowOverlap="1" wp14:anchorId="22B80041" wp14:editId="25E186BC">
                  <wp:simplePos x="0" y="0"/>
                  <wp:positionH relativeFrom="column">
                    <wp:posOffset>5253695</wp:posOffset>
                  </wp:positionH>
                  <wp:positionV relativeFrom="paragraph">
                    <wp:posOffset>-346370</wp:posOffset>
                  </wp:positionV>
                  <wp:extent cx="1274445" cy="914400"/>
                  <wp:effectExtent l="0" t="0" r="8255" b="12700"/>
                  <wp:wrapNone/>
                  <wp:docPr id="7" name="Text Box 7"/>
                  <wp:cNvGraphicFramePr/>
                  <a:graphic xmlns:a="http://schemas.openxmlformats.org/drawingml/2006/main">
                    <a:graphicData uri="http://schemas.microsoft.com/office/word/2010/wordprocessingShape">
                      <wps:wsp>
                        <wps:cNvSpPr txBox="1"/>
                        <wps:spPr>
                          <a:xfrm>
                            <a:off x="0" y="0"/>
                            <a:ext cx="1274445" cy="914400"/>
                          </a:xfrm>
                          <a:prstGeom prst="rect">
                            <a:avLst/>
                          </a:prstGeom>
                          <a:solidFill>
                            <a:schemeClr val="lt1"/>
                          </a:solidFill>
                          <a:ln w="6350">
                            <a:solidFill>
                              <a:prstClr val="black"/>
                            </a:solidFill>
                          </a:ln>
                        </wps:spPr>
                        <wps:txbx>
                          <w:txbxContent>
                            <w:p w14:paraId="042DDE70" w14:textId="7000B965" w:rsidR="00E1790B" w:rsidRDefault="00E1790B">
                              <w:ins w:id="167" w:author="Leon Amtmann" w:date="2021-10-29T11:06:00Z">
                                <w:r>
                                  <w:t>Kunde surft zufällig auf W</w:t>
                                </w:r>
                                <w:r w:rsidR="00A15506">
                                  <w:t>e</w:t>
                                </w:r>
                                <w:r>
                                  <w:t>bsite</w:t>
                                </w:r>
                                <w:r w:rsidR="00A15506">
                                  <w:t xml:space="preserve">, kennt </w:t>
                                </w:r>
                                <w:proofErr w:type="spellStart"/>
                                <w:r w:rsidR="00A15506">
                                  <w:t>interface</w:t>
                                </w:r>
                                <w:proofErr w:type="spellEnd"/>
                                <w:r w:rsidR="00A15506">
                                  <w:t xml:space="preserve"> noch nicht </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B80041" id="Text Box 7" o:spid="_x0000_s1033" type="#_x0000_t202" style="position:absolute;left:0;text-align:left;margin-left:413.7pt;margin-top:-27.25pt;width:100.35pt;height:1in;z-index:251725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" fillcolor="white [3201]" strokeweight=".5pt">
                  <v:textbox>
                    <w:txbxContent>
                      <w:p w14:paraId="042DDE70" w14:textId="7000B965" w:rsidR="00E1790B" w:rsidRDefault="00E1790B">
                        <w:ins w:id="168" w:author="Leon Amtmann" w:date="2021-10-29T11:06:00Z">
                          <w:r>
                            <w:t>Kunde surft zufällig auf W</w:t>
                          </w:r>
                          <w:r w:rsidR="00A15506">
                            <w:t>e</w:t>
                          </w:r>
                          <w:r>
                            <w:t>bsite</w:t>
                          </w:r>
                          <w:r w:rsidR="00A15506">
                            <w:t xml:space="preserve">, kennt </w:t>
                          </w:r>
                          <w:proofErr w:type="spellStart"/>
                          <w:r w:rsidR="00A15506">
                            <w:t>interface</w:t>
                          </w:r>
                          <w:proofErr w:type="spellEnd"/>
                          <w:r w:rsidR="00A15506">
                            <w:t xml:space="preserve"> noch nicht </w:t>
                          </w:r>
                        </w:ins>
                      </w:p>
                    </w:txbxContent>
                  </v:textbox>
                </v:shape>
              </w:pict>
            </mc:Fallback>
          </mc:AlternateContent>
        </w:r>
      </w:ins>
      <w:ins w:id="169" w:author="Leon Amtmann" w:date="2021-10-29T11:04:00Z">
        <w:r>
          <w:rPr>
            <w:rFonts w:ascii="Calibri" w:hAnsi="Calibri" w:cs="Calibri"/>
            <w:i/>
            <w:noProof/>
            <w:color w:val="0000FF"/>
            <w:sz w:val="24"/>
          </w:rPr>
          <mc:AlternateContent>
            <mc:Choice Requires="wps">
              <w:drawing>
                <wp:anchor distT="0" distB="0" distL="114300" distR="114300" simplePos="0" relativeHeight="251719168" behindDoc="0" locked="0" layoutInCell="1" allowOverlap="1" wp14:anchorId="77739D45" wp14:editId="58BA851C">
                  <wp:simplePos x="0" y="0"/>
                  <wp:positionH relativeFrom="column">
                    <wp:posOffset>3451830</wp:posOffset>
                  </wp:positionH>
                  <wp:positionV relativeFrom="paragraph">
                    <wp:posOffset>-92356</wp:posOffset>
                  </wp:positionV>
                  <wp:extent cx="1274696" cy="389861"/>
                  <wp:effectExtent l="0" t="0" r="8255" b="17145"/>
                  <wp:wrapNone/>
                  <wp:docPr id="3" name="Text Box 3"/>
                  <wp:cNvGraphicFramePr/>
                  <a:graphic xmlns:a="http://schemas.openxmlformats.org/drawingml/2006/main">
                    <a:graphicData uri="http://schemas.microsoft.com/office/word/2010/wordprocessingShape">
                      <wps:wsp>
                        <wps:cNvSpPr txBox="1"/>
                        <wps:spPr>
                          <a:xfrm>
                            <a:off x="0" y="0"/>
                            <a:ext cx="1274696" cy="389861"/>
                          </a:xfrm>
                          <a:prstGeom prst="rect">
                            <a:avLst/>
                          </a:prstGeom>
                          <a:solidFill>
                            <a:schemeClr val="lt1"/>
                          </a:solidFill>
                          <a:ln w="6350">
                            <a:solidFill>
                              <a:prstClr val="black"/>
                            </a:solidFill>
                          </a:ln>
                        </wps:spPr>
                        <wps:txbx>
                          <w:txbxContent>
                            <w:p w14:paraId="635432D1" w14:textId="7A036220" w:rsidR="00E1790B" w:rsidRDefault="00E1790B">
                              <w:proofErr w:type="spellStart"/>
                              <w:ins w:id="170" w:author="Leon Amtmann" w:date="2021-10-29T11:04:00Z">
                                <w:r>
                                  <w:t>Use</w:t>
                                </w:r>
                                <w:proofErr w:type="spellEnd"/>
                                <w:r>
                                  <w:t>-Cases sollten hier hin</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39D45" id="Text Box 3" o:spid="_x0000_s1034" type="#_x0000_t202" style="position:absolute;left:0;text-align:left;margin-left:271.8pt;margin-top:-7.25pt;width:100.35pt;height:30.7pt;z-index:251719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" fillcolor="white [3201]" strokeweight=".5pt">
                  <v:textbox>
                    <w:txbxContent>
                      <w:p w14:paraId="635432D1" w14:textId="7A036220" w:rsidR="00E1790B" w:rsidRDefault="00E1790B">
                        <w:proofErr w:type="spellStart"/>
                        <w:ins w:id="171" w:author="Leon Amtmann" w:date="2021-10-29T11:04:00Z">
                          <w:r>
                            <w:t>Use</w:t>
                          </w:r>
                          <w:proofErr w:type="spellEnd"/>
                          <w:r>
                            <w:t>-Cases sollten hier hin</w:t>
                          </w:r>
                        </w:ins>
                      </w:p>
                    </w:txbxContent>
                  </v:textbox>
                </v:shape>
              </w:pict>
            </mc:Fallback>
          </mc:AlternateContent>
        </w:r>
      </w:ins>
    </w:p>
    <w:p w14:paraId="60C16AEC" w14:textId="5A6C4B3F" w:rsidR="003472DE" w:rsidRDefault="003472DE" w:rsidP="003472DE">
      <w:pPr>
        <w:pStyle w:val="Heading2"/>
        <w:spacing w:before="120"/>
        <w:ind w:left="284" w:hanging="284"/>
        <w:rPr>
          <w:rFonts w:ascii="Calibri" w:hAnsi="Calibri" w:cs="Calibri"/>
          <w:color w:val="000000" w:themeColor="text1"/>
          <w:sz w:val="24"/>
          <w:szCs w:val="40"/>
        </w:rPr>
      </w:pPr>
      <w:bookmarkStart w:id="172" w:name="_Toc522094877"/>
      <w:bookmarkStart w:id="173" w:name="_Toc522094929"/>
      <w:bookmarkStart w:id="174" w:name="_Toc522168327"/>
      <w:bookmarkStart w:id="175" w:name="_Toc522174216"/>
      <w:bookmarkStart w:id="176" w:name="_Toc85789832"/>
      <w:r>
        <w:rPr>
          <w:noProof/>
        </w:rPr>
        <mc:AlternateContent>
          <mc:Choice Requires="wps">
            <w:drawing>
              <wp:anchor distT="0" distB="0" distL="114300" distR="114300" simplePos="0" relativeHeight="251620864" behindDoc="0" locked="0" layoutInCell="1" allowOverlap="1" wp14:anchorId="6AB46C92" wp14:editId="2471ECD6">
                <wp:simplePos x="0" y="0"/>
                <wp:positionH relativeFrom="column">
                  <wp:posOffset>2587434</wp:posOffset>
                </wp:positionH>
                <wp:positionV relativeFrom="paragraph">
                  <wp:posOffset>40266</wp:posOffset>
                </wp:positionV>
                <wp:extent cx="570840" cy="290705"/>
                <wp:effectExtent l="0" t="0" r="20320" b="14605"/>
                <wp:wrapNone/>
                <wp:docPr id="29" name="Ellipse 29"/>
                <wp:cNvGraphicFramePr/>
                <a:graphic xmlns:a="http://schemas.openxmlformats.org/drawingml/2006/main">
                  <a:graphicData uri="http://schemas.microsoft.com/office/word/2010/wordprocessingShape">
                    <wps:wsp>
                      <wps:cNvSpPr/>
                      <wps:spPr>
                        <a:xfrm>
                          <a:off x="0" y="0"/>
                          <a:ext cx="570840" cy="2907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BFCE36" w14:textId="77777777" w:rsidR="003472DE" w:rsidRPr="00980BFF" w:rsidRDefault="003472DE" w:rsidP="003472DE">
                            <w:pPr>
                              <w:jc w:val="center"/>
                              <w:rPr>
                                <w:lang w:val="en-US"/>
                              </w:rPr>
                            </w:pPr>
                            <w:r w:rsidRPr="00980BFF">
                              <w:rPr>
                                <w:rFonts w:ascii="Aharoni" w:hAnsi="Aharoni" w:cs="Aharoni"/>
                                <w:color w:val="FFFFFF" w:themeColor="background1"/>
                                <w:sz w:val="14"/>
                                <w:szCs w:val="14"/>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B46C92" id="Ellipse 29" o:spid="_x0000_s1035" style="position:absolute;left:0;text-align:left;margin-left:203.75pt;margin-top:3.15pt;width:44.95pt;height:22.9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" fillcolor="#5b9bd5 [3204]" strokecolor="#1f4d78 [1604]" strokeweight="1pt">
                <v:stroke joinstyle="miter"/>
                <v:textbox>
                  <w:txbxContent>
                    <w:p w14:paraId="75BFCE36" w14:textId="77777777" w:rsidR="003472DE" w:rsidRPr="00980BFF" w:rsidRDefault="003472DE" w:rsidP="003472DE">
                      <w:pPr>
                        <w:jc w:val="center"/>
                        <w:rPr>
                          <w:lang w:val="en-US"/>
                        </w:rPr>
                      </w:pPr>
                      <w:r w:rsidRPr="00980BFF">
                        <w:rPr>
                          <w:rFonts w:ascii="Aharoni" w:hAnsi="Aharoni" w:cs="Aharoni"/>
                          <w:color w:val="FFFFFF" w:themeColor="background1"/>
                          <w:sz w:val="14"/>
                          <w:szCs w:val="14"/>
                          <w:lang w:val="en-US"/>
                        </w:rPr>
                        <w:t>User</w:t>
                      </w:r>
                    </w:p>
                  </w:txbxContent>
                </v:textbox>
              </v:oval>
            </w:pict>
          </mc:Fallback>
        </mc:AlternateContent>
      </w:r>
      <w:r>
        <w:rPr>
          <w:noProof/>
        </w:rPr>
        <mc:AlternateContent>
          <mc:Choice Requires="wps">
            <w:drawing>
              <wp:anchor distT="0" distB="0" distL="114300" distR="114300" simplePos="0" relativeHeight="251618816" behindDoc="0" locked="0" layoutInCell="1" allowOverlap="1" wp14:anchorId="2FA17255" wp14:editId="5E49A8B4">
                <wp:simplePos x="0" y="0"/>
                <wp:positionH relativeFrom="column">
                  <wp:posOffset>1831208</wp:posOffset>
                </wp:positionH>
                <wp:positionV relativeFrom="paragraph">
                  <wp:posOffset>41500</wp:posOffset>
                </wp:positionV>
                <wp:extent cx="656399" cy="289604"/>
                <wp:effectExtent l="38100" t="38100" r="67945" b="91440"/>
                <wp:wrapNone/>
                <wp:docPr id="28" name="Rechteck: diagonal liegende Ecken abgerundet 28"/>
                <wp:cNvGraphicFramePr/>
                <a:graphic xmlns:a="http://schemas.openxmlformats.org/drawingml/2006/main">
                  <a:graphicData uri="http://schemas.microsoft.com/office/word/2010/wordprocessingShape">
                    <wps:wsp>
                      <wps:cNvSpPr/>
                      <wps:spPr>
                        <a:xfrm>
                          <a:off x="0" y="0"/>
                          <a:ext cx="656399" cy="289604"/>
                        </a:xfrm>
                        <a:prstGeom prst="round2DiagRect">
                          <a:avLst/>
                        </a:prstGeom>
                        <a:gradFill>
                          <a:gsLst>
                            <a:gs pos="0">
                              <a:schemeClr val="accent1">
                                <a:lumMod val="60000"/>
                                <a:lumOff val="40000"/>
                              </a:schemeClr>
                            </a:gs>
                            <a:gs pos="100000">
                              <a:schemeClr val="accent1">
                                <a:lumMod val="75000"/>
                              </a:schemeClr>
                            </a:gs>
                          </a:gsLst>
                        </a:gradFill>
                        <a:ln>
                          <a:solidFill>
                            <a:schemeClr val="tx2">
                              <a:lumMod val="50000"/>
                            </a:schemeClr>
                          </a:solidFill>
                        </a:ln>
                      </wps:spPr>
                      <wps:style>
                        <a:lnRef idx="1">
                          <a:schemeClr val="accent6"/>
                        </a:lnRef>
                        <a:fillRef idx="2">
                          <a:schemeClr val="accent6"/>
                        </a:fillRef>
                        <a:effectRef idx="1">
                          <a:schemeClr val="accent6"/>
                        </a:effectRef>
                        <a:fontRef idx="minor">
                          <a:schemeClr val="dk1"/>
                        </a:fontRef>
                      </wps:style>
                      <wps:txbx>
                        <w:txbxContent>
                          <w:p w14:paraId="5A56D278" w14:textId="77777777" w:rsidR="003472DE" w:rsidRPr="00980BFF" w:rsidRDefault="003472DE" w:rsidP="003472DE">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Capability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17255" id="Rechteck: diagonal liegende Ecken abgerundet 28" o:spid="_x0000_s1033" style="position:absolute;left:0;text-align:left;margin-left:144.2pt;margin-top:3.25pt;width:51.7pt;height:22.8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6399,28960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" adj="-11796480,,5400" path="m48268,l656399,r,l656399,241336v,26658,-21610,48268,-48268,48268l,289604r,l,48268c,21610,21610,,48268,xe" fillcolor="#9cc2e5 [1940]" strokecolor="#212934 [1615]" strokeweight=".5pt">
                <v:fill color2="#2e74b5 [2404]" focus="100%" type="gradient">
                  <o:fill v:ext="view" type="gradientUnscaled"/>
                </v:fill>
                <v:stroke joinstyle="miter"/>
                <v:shadow on="t" color="black" opacity="24903f" origin=",.5" offset="0,.55556mm"/>
                <v:formulas/>
                <v:path arrowok="t" o:connecttype="custom" o:connectlocs="48268,0;656399,0;656399,0;656399,241336;608131,289604;0,289604;0,289604;0,48268;48268,0" o:connectangles="0,0,0,0,0,0,0,0,0" textboxrect="0,0,656399,289604"/>
                <v:textbox>
                  <w:txbxContent>
                    <w:p w14:paraId="5A56D278" w14:textId="77777777" w:rsidR="003472DE" w:rsidRPr="00980BFF" w:rsidRDefault="003472DE" w:rsidP="003472DE">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Capability</w:t>
                      </w:r>
                    </w:p>
                  </w:txbxContent>
                </v:textbox>
              </v:shape>
            </w:pict>
          </mc:Fallback>
        </mc:AlternateContent>
      </w:r>
      <w:proofErr w:type="spellStart"/>
      <w:r>
        <w:rPr>
          <w:rFonts w:ascii="Calibri" w:hAnsi="Calibri" w:cs="Calibri"/>
          <w:color w:val="000000" w:themeColor="text1"/>
          <w:sz w:val="24"/>
          <w:szCs w:val="40"/>
        </w:rPr>
        <w:t>Use</w:t>
      </w:r>
      <w:proofErr w:type="spellEnd"/>
      <w:r>
        <w:rPr>
          <w:rFonts w:ascii="Calibri" w:hAnsi="Calibri" w:cs="Calibri"/>
          <w:color w:val="000000" w:themeColor="text1"/>
          <w:sz w:val="24"/>
          <w:szCs w:val="40"/>
        </w:rPr>
        <w:t xml:space="preserve"> Cases</w:t>
      </w:r>
      <w:bookmarkEnd w:id="172"/>
      <w:bookmarkEnd w:id="173"/>
      <w:bookmarkEnd w:id="174"/>
      <w:bookmarkEnd w:id="175"/>
      <w:bookmarkEnd w:id="176"/>
    </w:p>
    <w:p w14:paraId="772FBF0A" w14:textId="047D60A1" w:rsidR="003472DE" w:rsidRDefault="00E1790B" w:rsidP="003472DE">
      <w:ins w:id="177" w:author="Leon Amtmann" w:date="2021-10-29T11:05:00Z">
        <w:r>
          <w:rPr>
            <w:rFonts w:ascii="Calibri" w:hAnsi="Calibri" w:cs="Calibri"/>
            <w:i/>
            <w:noProof/>
            <w:color w:val="0000FF"/>
            <w:sz w:val="24"/>
          </w:rPr>
          <mc:AlternateContent>
            <mc:Choice Requires="wps">
              <w:drawing>
                <wp:anchor distT="0" distB="0" distL="114300" distR="114300" simplePos="0" relativeHeight="251723264" behindDoc="0" locked="0" layoutInCell="1" allowOverlap="1" wp14:anchorId="786A08EF" wp14:editId="2BAD7CCC">
                  <wp:simplePos x="0" y="0"/>
                  <wp:positionH relativeFrom="column">
                    <wp:posOffset>5257165</wp:posOffset>
                  </wp:positionH>
                  <wp:positionV relativeFrom="paragraph">
                    <wp:posOffset>161290</wp:posOffset>
                  </wp:positionV>
                  <wp:extent cx="1274445" cy="914400"/>
                  <wp:effectExtent l="0" t="0" r="8255" b="12700"/>
                  <wp:wrapNone/>
                  <wp:docPr id="6" name="Text Box 6"/>
                  <wp:cNvGraphicFramePr/>
                  <a:graphic xmlns:a="http://schemas.openxmlformats.org/drawingml/2006/main">
                    <a:graphicData uri="http://schemas.microsoft.com/office/word/2010/wordprocessingShape">
                      <wps:wsp>
                        <wps:cNvSpPr txBox="1"/>
                        <wps:spPr>
                          <a:xfrm>
                            <a:off x="0" y="0"/>
                            <a:ext cx="1274445" cy="914400"/>
                          </a:xfrm>
                          <a:prstGeom prst="rect">
                            <a:avLst/>
                          </a:prstGeom>
                          <a:solidFill>
                            <a:schemeClr val="lt1"/>
                          </a:solidFill>
                          <a:ln w="6350">
                            <a:solidFill>
                              <a:prstClr val="black"/>
                            </a:solidFill>
                          </a:ln>
                        </wps:spPr>
                        <wps:txbx>
                          <w:txbxContent>
                            <w:p w14:paraId="5D268C9D" w14:textId="343958A4" w:rsidR="00E1790B" w:rsidRDefault="00E1790B">
                              <w:ins w:id="178" w:author="Leon Amtmann" w:date="2021-10-29T11:05:00Z">
                                <w:r>
                                  <w:t xml:space="preserve">Kunde kennt </w:t>
                                </w:r>
                                <w:proofErr w:type="spellStart"/>
                                <w:r>
                                  <w:t>nummer</w:t>
                                </w:r>
                                <w:proofErr w:type="spellEnd"/>
                                <w:r>
                                  <w:t xml:space="preserve"> schon, </w:t>
                                </w:r>
                                <w:proofErr w:type="spellStart"/>
                                <w:r>
                                  <w:t>mäghcte</w:t>
                                </w:r>
                                <w:proofErr w:type="spellEnd"/>
                                <w:r>
                                  <w:t xml:space="preserve"> </w:t>
                                </w:r>
                                <w:proofErr w:type="spellStart"/>
                                <w:r>
                                  <w:t>lookup</w:t>
                                </w:r>
                                <w:proofErr w:type="spellEnd"/>
                                <w:r>
                                  <w:t xml:space="preserve"> machen</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6A08EF" id="Text Box 6" o:spid="_x0000_s1037" type="#_x0000_t202" style="position:absolute;left:0;text-align:left;margin-left:413.95pt;margin-top:12.7pt;width:100.35pt;height:1in;z-index:251723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" fillcolor="white [3201]" strokeweight=".5pt">
                  <v:textbox>
                    <w:txbxContent>
                      <w:p w14:paraId="5D268C9D" w14:textId="343958A4" w:rsidR="00E1790B" w:rsidRDefault="00E1790B">
                        <w:ins w:id="179" w:author="Leon Amtmann" w:date="2021-10-29T11:05:00Z">
                          <w:r>
                            <w:t xml:space="preserve">Kunde kennt </w:t>
                          </w:r>
                          <w:proofErr w:type="spellStart"/>
                          <w:r>
                            <w:t>nummer</w:t>
                          </w:r>
                          <w:proofErr w:type="spellEnd"/>
                          <w:r>
                            <w:t xml:space="preserve"> schon, </w:t>
                          </w:r>
                          <w:proofErr w:type="spellStart"/>
                          <w:r>
                            <w:t>mäghcte</w:t>
                          </w:r>
                          <w:proofErr w:type="spellEnd"/>
                          <w:r>
                            <w:t xml:space="preserve"> </w:t>
                          </w:r>
                          <w:proofErr w:type="spellStart"/>
                          <w:r>
                            <w:t>lookup</w:t>
                          </w:r>
                          <w:proofErr w:type="spellEnd"/>
                          <w:r>
                            <w:t xml:space="preserve"> machen</w:t>
                          </w:r>
                        </w:ins>
                      </w:p>
                    </w:txbxContent>
                  </v:textbox>
                </v:shape>
              </w:pict>
            </mc:Fallback>
          </mc:AlternateContent>
        </w:r>
        <w:r>
          <w:rPr>
            <w:rFonts w:ascii="Calibri" w:hAnsi="Calibri" w:cs="Calibri"/>
            <w:i/>
            <w:noProof/>
            <w:color w:val="0000FF"/>
            <w:sz w:val="24"/>
          </w:rPr>
          <mc:AlternateContent>
            <mc:Choice Requires="wps">
              <w:drawing>
                <wp:anchor distT="0" distB="0" distL="114300" distR="114300" simplePos="0" relativeHeight="251721216" behindDoc="0" locked="0" layoutInCell="1" allowOverlap="1" wp14:anchorId="3A84AAC2" wp14:editId="607D74AE">
                  <wp:simplePos x="0" y="0"/>
                  <wp:positionH relativeFrom="column">
                    <wp:posOffset>4091335</wp:posOffset>
                  </wp:positionH>
                  <wp:positionV relativeFrom="paragraph">
                    <wp:posOffset>24411</wp:posOffset>
                  </wp:positionV>
                  <wp:extent cx="1274696" cy="389861"/>
                  <wp:effectExtent l="0" t="0" r="8255" b="17145"/>
                  <wp:wrapNone/>
                  <wp:docPr id="5" name="Text Box 5"/>
                  <wp:cNvGraphicFramePr/>
                  <a:graphic xmlns:a="http://schemas.openxmlformats.org/drawingml/2006/main">
                    <a:graphicData uri="http://schemas.microsoft.com/office/word/2010/wordprocessingShape">
                      <wps:wsp>
                        <wps:cNvSpPr txBox="1"/>
                        <wps:spPr>
                          <a:xfrm>
                            <a:off x="0" y="0"/>
                            <a:ext cx="1274696" cy="389861"/>
                          </a:xfrm>
                          <a:prstGeom prst="rect">
                            <a:avLst/>
                          </a:prstGeom>
                          <a:solidFill>
                            <a:schemeClr val="lt1"/>
                          </a:solidFill>
                          <a:ln w="6350">
                            <a:solidFill>
                              <a:prstClr val="black"/>
                            </a:solidFill>
                          </a:ln>
                        </wps:spPr>
                        <wps:txbx>
                          <w:txbxContent>
                            <w:p w14:paraId="5E7EB6F4" w14:textId="4591C15B" w:rsidR="00E1790B" w:rsidRDefault="00E1790B">
                              <w:ins w:id="180" w:author="Leon Amtmann" w:date="2021-10-29T11:05:00Z">
                                <w:r>
                                  <w:t>3 Anwendungsfälle</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84AAC2" id="Text Box 5" o:spid="_x0000_s1038" type="#_x0000_t202" style="position:absolute;left:0;text-align:left;margin-left:322.15pt;margin-top:1.9pt;width:100.35pt;height:30.7pt;z-index:25172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" fillcolor="white [3201]" strokeweight=".5pt">
                  <v:textbox>
                    <w:txbxContent>
                      <w:p w14:paraId="5E7EB6F4" w14:textId="4591C15B" w:rsidR="00E1790B" w:rsidRDefault="00E1790B">
                        <w:ins w:id="181" w:author="Leon Amtmann" w:date="2021-10-29T11:05:00Z">
                          <w:r>
                            <w:t>3 Anwendungsfälle</w:t>
                          </w:r>
                        </w:ins>
                      </w:p>
                    </w:txbxContent>
                  </v:textbox>
                </v:shape>
              </w:pict>
            </mc:Fallback>
          </mc:AlternateContent>
        </w:r>
      </w:ins>
    </w:p>
    <w:p w14:paraId="7DC0E4A1" w14:textId="412F9AA3" w:rsidR="003472DE" w:rsidRDefault="003472DE" w:rsidP="003472DE"/>
    <w:p w14:paraId="6C0FFA62" w14:textId="0573C3CB" w:rsidR="003472DE" w:rsidRDefault="003472DE" w:rsidP="003472DE"/>
    <w:p w14:paraId="3C057238" w14:textId="77777777" w:rsidR="003472DE" w:rsidRDefault="003472DE" w:rsidP="003472DE"/>
    <w:p w14:paraId="37FBA87C" w14:textId="77777777" w:rsidR="003472DE" w:rsidRDefault="003472DE" w:rsidP="003472DE">
      <w:r>
        <w:rPr>
          <w:noProof/>
        </w:rPr>
        <mc:AlternateContent>
          <mc:Choice Requires="wps">
            <w:drawing>
              <wp:anchor distT="0" distB="0" distL="114300" distR="114300" simplePos="0" relativeHeight="251600384" behindDoc="0" locked="0" layoutInCell="1" allowOverlap="1" wp14:anchorId="61A4E70B" wp14:editId="4AD9FB99">
                <wp:simplePos x="0" y="0"/>
                <wp:positionH relativeFrom="margin">
                  <wp:align>center</wp:align>
                </wp:positionH>
                <wp:positionV relativeFrom="paragraph">
                  <wp:posOffset>7458</wp:posOffset>
                </wp:positionV>
                <wp:extent cx="2901448" cy="4196726"/>
                <wp:effectExtent l="0" t="0" r="13335" b="13335"/>
                <wp:wrapNone/>
                <wp:docPr id="13" name="Rechteck: abgerundete Ecken 13"/>
                <wp:cNvGraphicFramePr/>
                <a:graphic xmlns:a="http://schemas.openxmlformats.org/drawingml/2006/main">
                  <a:graphicData uri="http://schemas.microsoft.com/office/word/2010/wordprocessingShape">
                    <wps:wsp>
                      <wps:cNvSpPr/>
                      <wps:spPr>
                        <a:xfrm>
                          <a:off x="0" y="0"/>
                          <a:ext cx="2901448" cy="41967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D53250" w14:textId="77777777" w:rsidR="003472DE" w:rsidRPr="00D760C6" w:rsidRDefault="003472DE" w:rsidP="003472DE">
                            <w:pPr>
                              <w:jc w:val="center"/>
                              <w:rPr>
                                <w:rFonts w:ascii="Aharoni" w:hAnsi="Aharoni" w:cs="Aharoni"/>
                                <w:sz w:val="56"/>
                                <w:szCs w:val="56"/>
                                <w:lang w:val="en-US"/>
                              </w:rPr>
                            </w:pPr>
                            <w:r w:rsidRPr="00D760C6">
                              <w:rPr>
                                <w:rFonts w:ascii="Aharoni" w:hAnsi="Aharoni" w:cs="Aharoni" w:hint="cs"/>
                                <w:sz w:val="56"/>
                                <w:szCs w:val="56"/>
                                <w:lang w:val="en-US"/>
                              </w:rPr>
                              <w:t>Cable Wizard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A4E70B" id="Rechteck: abgerundete Ecken 13" o:spid="_x0000_s1034" style="position:absolute;left:0;text-align:left;margin-left:0;margin-top:.6pt;width:228.45pt;height:330.45pt;z-index:251600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" fillcolor="#5b9bd5 [3204]" strokecolor="#1f4d78 [1604]" strokeweight="1pt">
                <v:stroke joinstyle="miter"/>
                <v:textbox>
                  <w:txbxContent>
                    <w:p w14:paraId="4FD53250" w14:textId="77777777" w:rsidR="003472DE" w:rsidRPr="00D760C6" w:rsidRDefault="003472DE" w:rsidP="003472DE">
                      <w:pPr>
                        <w:jc w:val="center"/>
                        <w:rPr>
                          <w:rFonts w:ascii="Aharoni" w:hAnsi="Aharoni" w:cs="Aharoni"/>
                          <w:sz w:val="56"/>
                          <w:szCs w:val="56"/>
                          <w:lang w:val="en-US"/>
                        </w:rPr>
                      </w:pPr>
                      <w:r w:rsidRPr="00D760C6">
                        <w:rPr>
                          <w:rFonts w:ascii="Aharoni" w:hAnsi="Aharoni" w:cs="Aharoni" w:hint="cs"/>
                          <w:sz w:val="56"/>
                          <w:szCs w:val="56"/>
                          <w:lang w:val="en-US"/>
                        </w:rPr>
                        <w:t>Cable Wizard</w:t>
                      </w:r>
                    </w:p>
                  </w:txbxContent>
                </v:textbox>
                <w10:wrap anchorx="margin"/>
              </v:roundrect>
            </w:pict>
          </mc:Fallback>
        </mc:AlternateContent>
      </w:r>
      <w:r>
        <w:rPr>
          <w:noProof/>
        </w:rPr>
        <mc:AlternateContent>
          <mc:Choice Requires="wps">
            <w:drawing>
              <wp:anchor distT="0" distB="0" distL="114300" distR="114300" simplePos="0" relativeHeight="251602432" behindDoc="0" locked="0" layoutInCell="1" allowOverlap="1" wp14:anchorId="5C29590E" wp14:editId="2796003D">
                <wp:simplePos x="0" y="0"/>
                <wp:positionH relativeFrom="column">
                  <wp:posOffset>-203182</wp:posOffset>
                </wp:positionH>
                <wp:positionV relativeFrom="paragraph">
                  <wp:posOffset>181386</wp:posOffset>
                </wp:positionV>
                <wp:extent cx="1183963" cy="750548"/>
                <wp:effectExtent l="0" t="0" r="16510" b="12065"/>
                <wp:wrapNone/>
                <wp:docPr id="15" name="Ellipse 15"/>
                <wp:cNvGraphicFramePr/>
                <a:graphic xmlns:a="http://schemas.openxmlformats.org/drawingml/2006/main">
                  <a:graphicData uri="http://schemas.microsoft.com/office/word/2010/wordprocessingShape">
                    <wps:wsp>
                      <wps:cNvSpPr/>
                      <wps:spPr>
                        <a:xfrm>
                          <a:off x="0" y="0"/>
                          <a:ext cx="1183963" cy="75054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F81668" w14:textId="77777777" w:rsidR="003472DE" w:rsidRPr="00980BFF" w:rsidRDefault="003472DE" w:rsidP="003472DE">
                            <w:pPr>
                              <w:jc w:val="center"/>
                              <w:rPr>
                                <w:rFonts w:ascii="Aharoni" w:hAnsi="Aharoni" w:cs="Aharoni"/>
                                <w:lang w:val="en-US"/>
                              </w:rPr>
                            </w:pPr>
                            <w:r w:rsidRPr="00980BFF">
                              <w:rPr>
                                <w:rFonts w:ascii="Aharoni" w:hAnsi="Aharoni" w:cs="Aharoni"/>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29590E" id="Ellipse 15" o:spid="_x0000_s1035" style="position:absolute;left:0;text-align:left;margin-left:-16pt;margin-top:14.3pt;width:93.25pt;height:59.1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" fillcolor="#5b9bd5 [3204]" strokecolor="#1f4d78 [1604]" strokeweight="1pt">
                <v:stroke joinstyle="miter"/>
                <v:textbox>
                  <w:txbxContent>
                    <w:p w14:paraId="40F81668" w14:textId="77777777" w:rsidR="003472DE" w:rsidRPr="00980BFF" w:rsidRDefault="003472DE" w:rsidP="003472DE">
                      <w:pPr>
                        <w:jc w:val="center"/>
                        <w:rPr>
                          <w:rFonts w:ascii="Aharoni" w:hAnsi="Aharoni" w:cs="Aharoni"/>
                          <w:lang w:val="en-US"/>
                        </w:rPr>
                      </w:pPr>
                      <w:r w:rsidRPr="00980BFF">
                        <w:rPr>
                          <w:rFonts w:ascii="Aharoni" w:hAnsi="Aharoni" w:cs="Aharoni"/>
                          <w:lang w:val="en-US"/>
                        </w:rPr>
                        <w:t>Customer</w:t>
                      </w:r>
                    </w:p>
                  </w:txbxContent>
                </v:textbox>
              </v:oval>
            </w:pict>
          </mc:Fallback>
        </mc:AlternateContent>
      </w:r>
    </w:p>
    <w:p w14:paraId="4C7B643A" w14:textId="77777777" w:rsidR="003472DE" w:rsidRDefault="003472DE" w:rsidP="003472DE"/>
    <w:p w14:paraId="34C0F457" w14:textId="77777777" w:rsidR="003472DE" w:rsidRDefault="003472DE" w:rsidP="003472DE">
      <w:r>
        <w:rPr>
          <w:noProof/>
        </w:rPr>
        <mc:AlternateContent>
          <mc:Choice Requires="wps">
            <w:drawing>
              <wp:anchor distT="0" distB="0" distL="114300" distR="114300" simplePos="0" relativeHeight="251614720" behindDoc="0" locked="0" layoutInCell="1" allowOverlap="1" wp14:anchorId="7287F753" wp14:editId="4093EDF7">
                <wp:simplePos x="0" y="0"/>
                <wp:positionH relativeFrom="margin">
                  <wp:posOffset>2033024</wp:posOffset>
                </wp:positionH>
                <wp:positionV relativeFrom="paragraph">
                  <wp:posOffset>40457</wp:posOffset>
                </wp:positionV>
                <wp:extent cx="751539" cy="384744"/>
                <wp:effectExtent l="57150" t="38100" r="67945" b="92075"/>
                <wp:wrapNone/>
                <wp:docPr id="23" name="Rechteck: diagonal liegende Ecken abgerundet 23"/>
                <wp:cNvGraphicFramePr/>
                <a:graphic xmlns:a="http://schemas.openxmlformats.org/drawingml/2006/main">
                  <a:graphicData uri="http://schemas.microsoft.com/office/word/2010/wordprocessingShape">
                    <wps:wsp>
                      <wps:cNvSpPr/>
                      <wps:spPr>
                        <a:xfrm>
                          <a:off x="0" y="0"/>
                          <a:ext cx="751539" cy="384744"/>
                        </a:xfrm>
                        <a:prstGeom prst="round2DiagRect">
                          <a:avLst/>
                        </a:prstGeom>
                        <a:gradFill>
                          <a:gsLst>
                            <a:gs pos="0">
                              <a:schemeClr val="accent1">
                                <a:lumMod val="60000"/>
                                <a:lumOff val="40000"/>
                              </a:schemeClr>
                            </a:gs>
                            <a:gs pos="100000">
                              <a:schemeClr val="accent1">
                                <a:lumMod val="75000"/>
                              </a:schemeClr>
                            </a:gs>
                          </a:gsLst>
                        </a:gradFill>
                        <a:ln>
                          <a:solidFill>
                            <a:schemeClr val="tx2">
                              <a:lumMod val="50000"/>
                            </a:schemeClr>
                          </a:solidFill>
                        </a:ln>
                      </wps:spPr>
                      <wps:style>
                        <a:lnRef idx="1">
                          <a:schemeClr val="accent6"/>
                        </a:lnRef>
                        <a:fillRef idx="2">
                          <a:schemeClr val="accent6"/>
                        </a:fillRef>
                        <a:effectRef idx="1">
                          <a:schemeClr val="accent6"/>
                        </a:effectRef>
                        <a:fontRef idx="minor">
                          <a:schemeClr val="dk1"/>
                        </a:fontRef>
                      </wps:style>
                      <wps:txbx>
                        <w:txbxContent>
                          <w:p w14:paraId="08806A7A" w14:textId="77777777" w:rsidR="003472DE" w:rsidRPr="00980BFF" w:rsidRDefault="003472DE" w:rsidP="003472DE">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Search &amp; 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7F753" id="Rechteck: diagonal liegende Ecken abgerundet 23" o:spid="_x0000_s1036" style="position:absolute;left:0;text-align:left;margin-left:160.1pt;margin-top:3.2pt;width:59.2pt;height:30.3pt;z-index:25161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51539,3847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" adj="-11796480,,5400" path="m64125,l751539,r,l751539,320619v,35415,-28710,64125,-64125,64125l,384744r,l,64125c,28710,28710,,64125,xe" fillcolor="#9cc2e5 [1940]" strokecolor="#212934 [1615]" strokeweight=".5pt">
                <v:fill color2="#2e74b5 [2404]" focus="100%" type="gradient">
                  <o:fill v:ext="view" type="gradientUnscaled"/>
                </v:fill>
                <v:stroke joinstyle="miter"/>
                <v:shadow on="t" color="black" opacity="24903f" origin=",.5" offset="0,.55556mm"/>
                <v:formulas/>
                <v:path arrowok="t" o:connecttype="custom" o:connectlocs="64125,0;751539,0;751539,0;751539,320619;687414,384744;0,384744;0,384744;0,64125;64125,0" o:connectangles="0,0,0,0,0,0,0,0,0" textboxrect="0,0,751539,384744"/>
                <v:textbox>
                  <w:txbxContent>
                    <w:p w14:paraId="08806A7A" w14:textId="77777777" w:rsidR="003472DE" w:rsidRPr="00980BFF" w:rsidRDefault="003472DE" w:rsidP="003472DE">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Search &amp; Filtering</w:t>
                      </w:r>
                    </w:p>
                  </w:txbxContent>
                </v:textbox>
                <w10:wrap anchorx="margin"/>
              </v:shape>
            </w:pict>
          </mc:Fallback>
        </mc:AlternateContent>
      </w:r>
    </w:p>
    <w:p w14:paraId="696A7D54" w14:textId="77777777" w:rsidR="003472DE" w:rsidRDefault="003472DE" w:rsidP="003472DE">
      <w:r>
        <w:rPr>
          <w:noProof/>
        </w:rPr>
        <mc:AlternateContent>
          <mc:Choice Requires="wps">
            <w:drawing>
              <wp:anchor distT="0" distB="0" distL="114300" distR="114300" simplePos="0" relativeHeight="251631104" behindDoc="0" locked="0" layoutInCell="1" allowOverlap="1" wp14:anchorId="51EBAA2E" wp14:editId="061CF35A">
                <wp:simplePos x="0" y="0"/>
                <wp:positionH relativeFrom="column">
                  <wp:posOffset>2794169</wp:posOffset>
                </wp:positionH>
                <wp:positionV relativeFrom="paragraph">
                  <wp:posOffset>59513</wp:posOffset>
                </wp:positionV>
                <wp:extent cx="2092754" cy="353713"/>
                <wp:effectExtent l="0" t="0" r="22225" b="27305"/>
                <wp:wrapNone/>
                <wp:docPr id="34" name="Gerader Verbinder 34"/>
                <wp:cNvGraphicFramePr/>
                <a:graphic xmlns:a="http://schemas.openxmlformats.org/drawingml/2006/main">
                  <a:graphicData uri="http://schemas.microsoft.com/office/word/2010/wordprocessingShape">
                    <wps:wsp>
                      <wps:cNvCnPr/>
                      <wps:spPr>
                        <a:xfrm>
                          <a:off x="0" y="0"/>
                          <a:ext cx="2092754" cy="353713"/>
                        </a:xfrm>
                        <a:prstGeom prst="line">
                          <a:avLst/>
                        </a:prstGeom>
                        <a:ln w="22225">
                          <a:solidFill>
                            <a:schemeClr val="accent1">
                              <a:lumMod val="50000"/>
                              <a:alpha val="9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400F2E" id="Gerader Verbinder 34" o:spid="_x0000_s1026" style="position:absolute;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pt,4.7pt" to="384.8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" strokecolor="#1f4d78 [1604]" strokeweight="1.75pt">
                <v:stroke opacity="59110f" joinstyle="miter"/>
              </v:line>
            </w:pict>
          </mc:Fallback>
        </mc:AlternateContent>
      </w:r>
      <w:r>
        <w:rPr>
          <w:noProof/>
        </w:rPr>
        <mc:AlternateContent>
          <mc:Choice Requires="wps">
            <w:drawing>
              <wp:anchor distT="0" distB="0" distL="114300" distR="114300" simplePos="0" relativeHeight="251624960" behindDoc="0" locked="0" layoutInCell="1" allowOverlap="1" wp14:anchorId="05BE7F5F" wp14:editId="1FB07646">
                <wp:simplePos x="0" y="0"/>
                <wp:positionH relativeFrom="column">
                  <wp:posOffset>986511</wp:posOffset>
                </wp:positionH>
                <wp:positionV relativeFrom="paragraph">
                  <wp:posOffset>75370</wp:posOffset>
                </wp:positionV>
                <wp:extent cx="923514" cy="813916"/>
                <wp:effectExtent l="0" t="0" r="29210" b="24765"/>
                <wp:wrapNone/>
                <wp:docPr id="31" name="Gerader Verbinder 31"/>
                <wp:cNvGraphicFramePr/>
                <a:graphic xmlns:a="http://schemas.openxmlformats.org/drawingml/2006/main">
                  <a:graphicData uri="http://schemas.microsoft.com/office/word/2010/wordprocessingShape">
                    <wps:wsp>
                      <wps:cNvCnPr/>
                      <wps:spPr>
                        <a:xfrm>
                          <a:off x="0" y="0"/>
                          <a:ext cx="923514" cy="813916"/>
                        </a:xfrm>
                        <a:prstGeom prst="line">
                          <a:avLst/>
                        </a:prstGeom>
                        <a:ln w="22225">
                          <a:solidFill>
                            <a:schemeClr val="accent1">
                              <a:lumMod val="50000"/>
                              <a:alpha val="9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BF944" id="Gerader Verbinder 31"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7pt,5.95pt" to="150.4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" strokecolor="#1f4d78 [1604]" strokeweight="1.75pt">
                <v:stroke opacity="59110f" joinstyle="miter"/>
              </v:line>
            </w:pict>
          </mc:Fallback>
        </mc:AlternateContent>
      </w:r>
      <w:r>
        <w:rPr>
          <w:noProof/>
        </w:rPr>
        <mc:AlternateContent>
          <mc:Choice Requires="wps">
            <w:drawing>
              <wp:anchor distT="0" distB="0" distL="114300" distR="114300" simplePos="0" relativeHeight="251622912" behindDoc="0" locked="0" layoutInCell="1" allowOverlap="1" wp14:anchorId="597434F8" wp14:editId="4FB62635">
                <wp:simplePos x="0" y="0"/>
                <wp:positionH relativeFrom="column">
                  <wp:posOffset>981226</wp:posOffset>
                </wp:positionH>
                <wp:positionV relativeFrom="paragraph">
                  <wp:posOffset>75370</wp:posOffset>
                </wp:positionV>
                <wp:extent cx="1057110" cy="15857"/>
                <wp:effectExtent l="0" t="0" r="29210" b="22860"/>
                <wp:wrapNone/>
                <wp:docPr id="30" name="Gerader Verbinder 30"/>
                <wp:cNvGraphicFramePr/>
                <a:graphic xmlns:a="http://schemas.openxmlformats.org/drawingml/2006/main">
                  <a:graphicData uri="http://schemas.microsoft.com/office/word/2010/wordprocessingShape">
                    <wps:wsp>
                      <wps:cNvCnPr/>
                      <wps:spPr>
                        <a:xfrm>
                          <a:off x="0" y="0"/>
                          <a:ext cx="1057110" cy="15857"/>
                        </a:xfrm>
                        <a:prstGeom prst="line">
                          <a:avLst/>
                        </a:prstGeom>
                        <a:ln w="22225">
                          <a:solidFill>
                            <a:schemeClr val="accent1">
                              <a:lumMod val="50000"/>
                              <a:alpha val="9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6BF380" id="Gerader Verbinder 30" o:spid="_x0000_s1026" style="position:absolute;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5.95pt" to="160.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" strokecolor="#1f4d78 [1604]" strokeweight="1.75pt">
                <v:stroke opacity="59110f" joinstyle="miter"/>
              </v:line>
            </w:pict>
          </mc:Fallback>
        </mc:AlternateContent>
      </w:r>
      <w:r>
        <w:rPr>
          <w:noProof/>
        </w:rPr>
        <mc:AlternateContent>
          <mc:Choice Requires="wps">
            <w:drawing>
              <wp:anchor distT="0" distB="0" distL="114300" distR="114300" simplePos="0" relativeHeight="251608576" behindDoc="0" locked="0" layoutInCell="1" allowOverlap="1" wp14:anchorId="3FE0DA49" wp14:editId="19E4A3BC">
                <wp:simplePos x="0" y="0"/>
                <wp:positionH relativeFrom="column">
                  <wp:posOffset>4897795</wp:posOffset>
                </wp:positionH>
                <wp:positionV relativeFrom="paragraph">
                  <wp:posOffset>106757</wp:posOffset>
                </wp:positionV>
                <wp:extent cx="1083538" cy="650122"/>
                <wp:effectExtent l="0" t="0" r="21590" b="17145"/>
                <wp:wrapNone/>
                <wp:docPr id="18" name="Ellipse 18"/>
                <wp:cNvGraphicFramePr/>
                <a:graphic xmlns:a="http://schemas.openxmlformats.org/drawingml/2006/main">
                  <a:graphicData uri="http://schemas.microsoft.com/office/word/2010/wordprocessingShape">
                    <wps:wsp>
                      <wps:cNvSpPr/>
                      <wps:spPr>
                        <a:xfrm>
                          <a:off x="0" y="0"/>
                          <a:ext cx="1083538" cy="6501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8183DE" w14:textId="77777777" w:rsidR="003472DE" w:rsidRPr="00D760C6" w:rsidRDefault="003472DE" w:rsidP="003472DE">
                            <w:pPr>
                              <w:jc w:val="center"/>
                              <w:rPr>
                                <w:lang w:val="en-US"/>
                              </w:rPr>
                            </w:pPr>
                            <w:r w:rsidRPr="00980BFF">
                              <w:rPr>
                                <w:rFonts w:ascii="Aharoni" w:hAnsi="Aharoni" w:cs="Aharoni"/>
                                <w:lang w:val="en-US"/>
                              </w:rPr>
                              <w:t>Internal</w:t>
                            </w:r>
                            <w:r>
                              <w:rPr>
                                <w:lang w:val="en-US"/>
                              </w:rPr>
                              <w:t xml:space="preserve"> </w:t>
                            </w:r>
                            <w:r w:rsidRPr="00980BFF">
                              <w:rPr>
                                <w:rFonts w:ascii="Aharoni" w:hAnsi="Aharoni" w:cs="Aharoni"/>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E0DA49" id="Ellipse 18" o:spid="_x0000_s1037" style="position:absolute;left:0;text-align:left;margin-left:385.65pt;margin-top:8.4pt;width:85.3pt;height:51.2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" fillcolor="#5b9bd5 [3204]" strokecolor="#1f4d78 [1604]" strokeweight="1pt">
                <v:stroke joinstyle="miter"/>
                <v:textbox>
                  <w:txbxContent>
                    <w:p w14:paraId="418183DE" w14:textId="77777777" w:rsidR="003472DE" w:rsidRPr="00D760C6" w:rsidRDefault="003472DE" w:rsidP="003472DE">
                      <w:pPr>
                        <w:jc w:val="center"/>
                        <w:rPr>
                          <w:lang w:val="en-US"/>
                        </w:rPr>
                      </w:pPr>
                      <w:r w:rsidRPr="00980BFF">
                        <w:rPr>
                          <w:rFonts w:ascii="Aharoni" w:hAnsi="Aharoni" w:cs="Aharoni"/>
                          <w:lang w:val="en-US"/>
                        </w:rPr>
                        <w:t>Internal</w:t>
                      </w:r>
                      <w:r>
                        <w:rPr>
                          <w:lang w:val="en-US"/>
                        </w:rPr>
                        <w:t xml:space="preserve"> </w:t>
                      </w:r>
                      <w:r w:rsidRPr="00980BFF">
                        <w:rPr>
                          <w:rFonts w:ascii="Aharoni" w:hAnsi="Aharoni" w:cs="Aharoni"/>
                          <w:lang w:val="en-US"/>
                        </w:rPr>
                        <w:t>User</w:t>
                      </w:r>
                    </w:p>
                  </w:txbxContent>
                </v:textbox>
              </v:oval>
            </w:pict>
          </mc:Fallback>
        </mc:AlternateContent>
      </w:r>
    </w:p>
    <w:p w14:paraId="3556E38C" w14:textId="77777777" w:rsidR="003472DE" w:rsidRDefault="003472DE" w:rsidP="003472DE"/>
    <w:p w14:paraId="61643824" w14:textId="77777777" w:rsidR="003472DE" w:rsidRDefault="003472DE" w:rsidP="003472DE"/>
    <w:p w14:paraId="5CCAA574" w14:textId="77777777" w:rsidR="003472DE" w:rsidRDefault="003472DE" w:rsidP="003472DE">
      <w:r>
        <w:rPr>
          <w:noProof/>
        </w:rPr>
        <mc:AlternateContent>
          <mc:Choice Requires="wps">
            <w:drawing>
              <wp:anchor distT="0" distB="0" distL="114300" distR="114300" simplePos="0" relativeHeight="251612672" behindDoc="0" locked="0" layoutInCell="1" allowOverlap="1" wp14:anchorId="460D8B90" wp14:editId="736A2D06">
                <wp:simplePos x="0" y="0"/>
                <wp:positionH relativeFrom="column">
                  <wp:posOffset>3145621</wp:posOffset>
                </wp:positionH>
                <wp:positionV relativeFrom="paragraph">
                  <wp:posOffset>45481</wp:posOffset>
                </wp:positionV>
                <wp:extent cx="751205" cy="384175"/>
                <wp:effectExtent l="57150" t="38100" r="67945" b="92075"/>
                <wp:wrapNone/>
                <wp:docPr id="22" name="Rechteck: diagonal liegende Ecken abgerundet 22"/>
                <wp:cNvGraphicFramePr/>
                <a:graphic xmlns:a="http://schemas.openxmlformats.org/drawingml/2006/main">
                  <a:graphicData uri="http://schemas.microsoft.com/office/word/2010/wordprocessingShape">
                    <wps:wsp>
                      <wps:cNvSpPr/>
                      <wps:spPr>
                        <a:xfrm>
                          <a:off x="0" y="0"/>
                          <a:ext cx="751205" cy="384175"/>
                        </a:xfrm>
                        <a:prstGeom prst="round2DiagRect">
                          <a:avLst/>
                        </a:prstGeom>
                        <a:gradFill>
                          <a:gsLst>
                            <a:gs pos="0">
                              <a:schemeClr val="accent1">
                                <a:lumMod val="60000"/>
                                <a:lumOff val="40000"/>
                              </a:schemeClr>
                            </a:gs>
                            <a:gs pos="100000">
                              <a:schemeClr val="accent1">
                                <a:lumMod val="75000"/>
                              </a:schemeClr>
                            </a:gs>
                          </a:gsLst>
                        </a:gradFill>
                        <a:ln>
                          <a:solidFill>
                            <a:schemeClr val="tx2">
                              <a:lumMod val="50000"/>
                            </a:schemeClr>
                          </a:solidFill>
                        </a:ln>
                      </wps:spPr>
                      <wps:style>
                        <a:lnRef idx="1">
                          <a:schemeClr val="accent6"/>
                        </a:lnRef>
                        <a:fillRef idx="2">
                          <a:schemeClr val="accent6"/>
                        </a:fillRef>
                        <a:effectRef idx="1">
                          <a:schemeClr val="accent6"/>
                        </a:effectRef>
                        <a:fontRef idx="minor">
                          <a:schemeClr val="dk1"/>
                        </a:fontRef>
                      </wps:style>
                      <wps:txbx>
                        <w:txbxContent>
                          <w:p w14:paraId="20ACA24F" w14:textId="77777777" w:rsidR="003472DE" w:rsidRPr="00980BFF" w:rsidRDefault="003472DE" w:rsidP="003472DE">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Cable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D8B90" id="Rechteck: diagonal liegende Ecken abgerundet 22" o:spid="_x0000_s1038" style="position:absolute;left:0;text-align:left;margin-left:247.7pt;margin-top:3.6pt;width:59.15pt;height:30.2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1205,384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" adj="-11796480,,5400" path="m64030,l751205,r,l751205,320145v,35363,-28667,64030,-64030,64030l,384175r,l,64030c,28667,28667,,64030,xe" fillcolor="#9cc2e5 [1940]" strokecolor="#212934 [1615]" strokeweight=".5pt">
                <v:fill color2="#2e74b5 [2404]" focus="100%" type="gradient">
                  <o:fill v:ext="view" type="gradientUnscaled"/>
                </v:fill>
                <v:stroke joinstyle="miter"/>
                <v:shadow on="t" color="black" opacity="24903f" origin=",.5" offset="0,.55556mm"/>
                <v:formulas/>
                <v:path arrowok="t" o:connecttype="custom" o:connectlocs="64030,0;751205,0;751205,0;751205,320145;687175,384175;0,384175;0,384175;0,64030;64030,0" o:connectangles="0,0,0,0,0,0,0,0,0" textboxrect="0,0,751205,384175"/>
                <v:textbox>
                  <w:txbxContent>
                    <w:p w14:paraId="20ACA24F" w14:textId="77777777" w:rsidR="003472DE" w:rsidRPr="00980BFF" w:rsidRDefault="003472DE" w:rsidP="003472DE">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Cable Creation</w:t>
                      </w:r>
                    </w:p>
                  </w:txbxContent>
                </v:textbox>
              </v:shape>
            </w:pict>
          </mc:Fallback>
        </mc:AlternateContent>
      </w:r>
    </w:p>
    <w:p w14:paraId="653A2DF4" w14:textId="77777777" w:rsidR="003472DE" w:rsidRDefault="003472DE" w:rsidP="003472DE">
      <w:r>
        <w:rPr>
          <w:noProof/>
        </w:rPr>
        <mc:AlternateContent>
          <mc:Choice Requires="wps">
            <w:drawing>
              <wp:anchor distT="0" distB="0" distL="114300" distR="114300" simplePos="0" relativeHeight="251627008" behindDoc="0" locked="0" layoutInCell="1" allowOverlap="1" wp14:anchorId="49C7B037" wp14:editId="4B4E3531">
                <wp:simplePos x="0" y="0"/>
                <wp:positionH relativeFrom="column">
                  <wp:posOffset>3909420</wp:posOffset>
                </wp:positionH>
                <wp:positionV relativeFrom="paragraph">
                  <wp:posOffset>61731</wp:posOffset>
                </wp:positionV>
                <wp:extent cx="935336" cy="892604"/>
                <wp:effectExtent l="0" t="0" r="36830" b="22225"/>
                <wp:wrapNone/>
                <wp:docPr id="32" name="Gerader Verbinder 32"/>
                <wp:cNvGraphicFramePr/>
                <a:graphic xmlns:a="http://schemas.openxmlformats.org/drawingml/2006/main">
                  <a:graphicData uri="http://schemas.microsoft.com/office/word/2010/wordprocessingShape">
                    <wps:wsp>
                      <wps:cNvCnPr/>
                      <wps:spPr>
                        <a:xfrm>
                          <a:off x="0" y="0"/>
                          <a:ext cx="935336" cy="892604"/>
                        </a:xfrm>
                        <a:prstGeom prst="line">
                          <a:avLst/>
                        </a:prstGeom>
                        <a:ln w="22225">
                          <a:solidFill>
                            <a:schemeClr val="accent1">
                              <a:lumMod val="50000"/>
                              <a:alpha val="9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919923" id="Gerader Verbinder 32"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85pt,4.85pt" to="381.5pt,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" strokecolor="#1f4d78 [1604]" strokeweight="1.75pt">
                <v:stroke opacity="59110f" joinstyle="miter"/>
              </v:line>
            </w:pict>
          </mc:Fallback>
        </mc:AlternateContent>
      </w:r>
      <w:r>
        <w:rPr>
          <w:noProof/>
        </w:rPr>
        <mc:AlternateContent>
          <mc:Choice Requires="wps">
            <w:drawing>
              <wp:anchor distT="0" distB="0" distL="114300" distR="114300" simplePos="0" relativeHeight="251610624" behindDoc="0" locked="0" layoutInCell="1" allowOverlap="1" wp14:anchorId="40F5728F" wp14:editId="125B75F1">
                <wp:simplePos x="0" y="0"/>
                <wp:positionH relativeFrom="column">
                  <wp:posOffset>1909239</wp:posOffset>
                </wp:positionH>
                <wp:positionV relativeFrom="paragraph">
                  <wp:posOffset>41091</wp:posOffset>
                </wp:positionV>
                <wp:extent cx="751539" cy="384744"/>
                <wp:effectExtent l="57150" t="38100" r="67945" b="92075"/>
                <wp:wrapNone/>
                <wp:docPr id="21" name="Rechteck: diagonal liegende Ecken abgerundet 21"/>
                <wp:cNvGraphicFramePr/>
                <a:graphic xmlns:a="http://schemas.openxmlformats.org/drawingml/2006/main">
                  <a:graphicData uri="http://schemas.microsoft.com/office/word/2010/wordprocessingShape">
                    <wps:wsp>
                      <wps:cNvSpPr/>
                      <wps:spPr>
                        <a:xfrm>
                          <a:off x="0" y="0"/>
                          <a:ext cx="751539" cy="384744"/>
                        </a:xfrm>
                        <a:prstGeom prst="round2DiagRect">
                          <a:avLst/>
                        </a:prstGeom>
                        <a:gradFill>
                          <a:gsLst>
                            <a:gs pos="0">
                              <a:schemeClr val="accent1">
                                <a:lumMod val="60000"/>
                                <a:lumOff val="40000"/>
                              </a:schemeClr>
                            </a:gs>
                            <a:gs pos="100000">
                              <a:schemeClr val="accent1">
                                <a:lumMod val="75000"/>
                              </a:schemeClr>
                            </a:gs>
                          </a:gsLst>
                        </a:gradFill>
                        <a:ln>
                          <a:solidFill>
                            <a:schemeClr val="tx2">
                              <a:lumMod val="50000"/>
                            </a:schemeClr>
                          </a:solidFill>
                        </a:ln>
                      </wps:spPr>
                      <wps:style>
                        <a:lnRef idx="1">
                          <a:schemeClr val="accent6"/>
                        </a:lnRef>
                        <a:fillRef idx="2">
                          <a:schemeClr val="accent6"/>
                        </a:fillRef>
                        <a:effectRef idx="1">
                          <a:schemeClr val="accent6"/>
                        </a:effectRef>
                        <a:fontRef idx="minor">
                          <a:schemeClr val="dk1"/>
                        </a:fontRef>
                      </wps:style>
                      <wps:txbx>
                        <w:txbxContent>
                          <w:p w14:paraId="19DB6F31" w14:textId="77777777" w:rsidR="003472DE" w:rsidRPr="00980BFF" w:rsidRDefault="003472DE" w:rsidP="003472DE">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File Export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5728F" id="Rechteck: diagonal liegende Ecken abgerundet 21" o:spid="_x0000_s1039" style="position:absolute;left:0;text-align:left;margin-left:150.35pt;margin-top:3.25pt;width:59.2pt;height:30.3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1539,3847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" adj="-11796480,,5400" path="m64125,l751539,r,l751539,320619v,35415,-28710,64125,-64125,64125l,384744r,l,64125c,28710,28710,,64125,xe" fillcolor="#9cc2e5 [1940]" strokecolor="#212934 [1615]" strokeweight=".5pt">
                <v:fill color2="#2e74b5 [2404]" focus="100%" type="gradient">
                  <o:fill v:ext="view" type="gradientUnscaled"/>
                </v:fill>
                <v:stroke joinstyle="miter"/>
                <v:shadow on="t" color="black" opacity="24903f" origin=",.5" offset="0,.55556mm"/>
                <v:formulas/>
                <v:path arrowok="t" o:connecttype="custom" o:connectlocs="64125,0;751539,0;751539,0;751539,320619;687414,384744;0,384744;0,384744;0,64125;64125,0" o:connectangles="0,0,0,0,0,0,0,0,0" textboxrect="0,0,751539,384744"/>
                <v:textbox>
                  <w:txbxContent>
                    <w:p w14:paraId="19DB6F31" w14:textId="77777777" w:rsidR="003472DE" w:rsidRPr="00980BFF" w:rsidRDefault="003472DE" w:rsidP="003472DE">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File Export</w:t>
                      </w:r>
                    </w:p>
                  </w:txbxContent>
                </v:textbox>
              </v:shape>
            </w:pict>
          </mc:Fallback>
        </mc:AlternateContent>
      </w:r>
    </w:p>
    <w:p w14:paraId="0401C92E" w14:textId="77777777" w:rsidR="003472DE" w:rsidRDefault="003472DE" w:rsidP="003472DE"/>
    <w:p w14:paraId="538F8D87" w14:textId="77777777" w:rsidR="003472DE" w:rsidRDefault="003472DE" w:rsidP="003472DE"/>
    <w:p w14:paraId="45354723" w14:textId="77777777" w:rsidR="003472DE" w:rsidRDefault="003472DE" w:rsidP="003472DE">
      <w:r>
        <w:rPr>
          <w:noProof/>
        </w:rPr>
        <mc:AlternateContent>
          <mc:Choice Requires="wps">
            <w:drawing>
              <wp:anchor distT="0" distB="0" distL="114300" distR="114300" simplePos="0" relativeHeight="251604480" behindDoc="0" locked="0" layoutInCell="1" allowOverlap="1" wp14:anchorId="536AC8A3" wp14:editId="59C8498F">
                <wp:simplePos x="0" y="0"/>
                <wp:positionH relativeFrom="margin">
                  <wp:posOffset>4843229</wp:posOffset>
                </wp:positionH>
                <wp:positionV relativeFrom="paragraph">
                  <wp:posOffset>68598</wp:posOffset>
                </wp:positionV>
                <wp:extent cx="1273818" cy="850974"/>
                <wp:effectExtent l="0" t="0" r="21590" b="25400"/>
                <wp:wrapNone/>
                <wp:docPr id="16" name="Ellipse 16"/>
                <wp:cNvGraphicFramePr/>
                <a:graphic xmlns:a="http://schemas.openxmlformats.org/drawingml/2006/main">
                  <a:graphicData uri="http://schemas.microsoft.com/office/word/2010/wordprocessingShape">
                    <wps:wsp>
                      <wps:cNvSpPr/>
                      <wps:spPr>
                        <a:xfrm>
                          <a:off x="0" y="0"/>
                          <a:ext cx="1273818" cy="8509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457103" w14:textId="77777777" w:rsidR="003472DE" w:rsidRPr="00980BFF" w:rsidRDefault="003472DE" w:rsidP="003472DE">
                            <w:pPr>
                              <w:jc w:val="center"/>
                              <w:rPr>
                                <w:rFonts w:ascii="Aharoni" w:hAnsi="Aharoni" w:cs="Aharoni"/>
                                <w:lang w:val="en-US"/>
                              </w:rPr>
                            </w:pPr>
                            <w:r w:rsidRPr="00980BFF">
                              <w:rPr>
                                <w:rFonts w:ascii="Aharoni" w:hAnsi="Aharoni" w:cs="Aharoni" w:hint="cs"/>
                                <w:lang w:val="en-US"/>
                              </w:rPr>
                              <w:t>Inventory Control</w:t>
                            </w:r>
                          </w:p>
                          <w:p w14:paraId="0D0D3B23" w14:textId="77777777" w:rsidR="003472DE" w:rsidRPr="00980BFF" w:rsidRDefault="003472DE" w:rsidP="003472DE">
                            <w:pPr>
                              <w:jc w:val="center"/>
                              <w:rPr>
                                <w:rFonts w:ascii="Aharoni" w:hAnsi="Aharoni" w:cs="Aharoni"/>
                                <w:lang w:val="en-US"/>
                              </w:rPr>
                            </w:pPr>
                            <w:r w:rsidRPr="00980BFF">
                              <w:rPr>
                                <w:rFonts w:ascii="Aharoni" w:hAnsi="Aharoni" w:cs="Aharoni" w:hint="cs"/>
                                <w:lang w:val="en-US"/>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6AC8A3" id="Ellipse 16" o:spid="_x0000_s1040" style="position:absolute;left:0;text-align:left;margin-left:381.35pt;margin-top:5.4pt;width:100.3pt;height:67pt;z-index:25160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" fillcolor="#5b9bd5 [3204]" strokecolor="#1f4d78 [1604]" strokeweight="1pt">
                <v:stroke joinstyle="miter"/>
                <v:textbox>
                  <w:txbxContent>
                    <w:p w14:paraId="12457103" w14:textId="77777777" w:rsidR="003472DE" w:rsidRPr="00980BFF" w:rsidRDefault="003472DE" w:rsidP="003472DE">
                      <w:pPr>
                        <w:jc w:val="center"/>
                        <w:rPr>
                          <w:rFonts w:ascii="Aharoni" w:hAnsi="Aharoni" w:cs="Aharoni"/>
                          <w:lang w:val="en-US"/>
                        </w:rPr>
                      </w:pPr>
                      <w:r w:rsidRPr="00980BFF">
                        <w:rPr>
                          <w:rFonts w:ascii="Aharoni" w:hAnsi="Aharoni" w:cs="Aharoni" w:hint="cs"/>
                          <w:lang w:val="en-US"/>
                        </w:rPr>
                        <w:t>Inventory Control</w:t>
                      </w:r>
                    </w:p>
                    <w:p w14:paraId="0D0D3B23" w14:textId="77777777" w:rsidR="003472DE" w:rsidRPr="00980BFF" w:rsidRDefault="003472DE" w:rsidP="003472DE">
                      <w:pPr>
                        <w:jc w:val="center"/>
                        <w:rPr>
                          <w:rFonts w:ascii="Aharoni" w:hAnsi="Aharoni" w:cs="Aharoni"/>
                          <w:lang w:val="en-US"/>
                        </w:rPr>
                      </w:pPr>
                      <w:r w:rsidRPr="00980BFF">
                        <w:rPr>
                          <w:rFonts w:ascii="Aharoni" w:hAnsi="Aharoni" w:cs="Aharoni" w:hint="cs"/>
                          <w:lang w:val="en-US"/>
                        </w:rPr>
                        <w:t>Manager</w:t>
                      </w:r>
                    </w:p>
                  </w:txbxContent>
                </v:textbox>
                <w10:wrap anchorx="margin"/>
              </v:oval>
            </w:pict>
          </mc:Fallback>
        </mc:AlternateContent>
      </w:r>
    </w:p>
    <w:p w14:paraId="27F6F46A" w14:textId="77777777" w:rsidR="003472DE" w:rsidRDefault="003472DE" w:rsidP="003472DE"/>
    <w:p w14:paraId="480B5329" w14:textId="77777777" w:rsidR="003472DE" w:rsidRDefault="003472DE" w:rsidP="003472DE"/>
    <w:p w14:paraId="75821EC3" w14:textId="77777777" w:rsidR="003472DE" w:rsidRDefault="003472DE" w:rsidP="003472DE">
      <w:r>
        <w:rPr>
          <w:noProof/>
        </w:rPr>
        <mc:AlternateContent>
          <mc:Choice Requires="wps">
            <w:drawing>
              <wp:anchor distT="0" distB="0" distL="114300" distR="114300" simplePos="0" relativeHeight="251629056" behindDoc="0" locked="0" layoutInCell="1" allowOverlap="1" wp14:anchorId="0DDEEF89" wp14:editId="73BAD6D3">
                <wp:simplePos x="0" y="0"/>
                <wp:positionH relativeFrom="column">
                  <wp:posOffset>3925276</wp:posOffset>
                </wp:positionH>
                <wp:positionV relativeFrom="paragraph">
                  <wp:posOffset>6914</wp:posOffset>
                </wp:positionV>
                <wp:extent cx="919462" cy="639482"/>
                <wp:effectExtent l="0" t="0" r="33655" b="27305"/>
                <wp:wrapNone/>
                <wp:docPr id="33" name="Gerader Verbinder 33"/>
                <wp:cNvGraphicFramePr/>
                <a:graphic xmlns:a="http://schemas.openxmlformats.org/drawingml/2006/main">
                  <a:graphicData uri="http://schemas.microsoft.com/office/word/2010/wordprocessingShape">
                    <wps:wsp>
                      <wps:cNvCnPr/>
                      <wps:spPr>
                        <a:xfrm flipV="1">
                          <a:off x="0" y="0"/>
                          <a:ext cx="919462" cy="639482"/>
                        </a:xfrm>
                        <a:prstGeom prst="line">
                          <a:avLst/>
                        </a:prstGeom>
                        <a:ln w="22225">
                          <a:solidFill>
                            <a:schemeClr val="accent1">
                              <a:lumMod val="50000"/>
                              <a:alpha val="9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8BFBC" id="Gerader Verbinder 33" o:spid="_x0000_s1026" style="position:absolute;flip:y;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1pt,.55pt" to="381.5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" strokecolor="#1f4d78 [1604]" strokeweight="1.75pt">
                <v:stroke opacity="59110f" joinstyle="miter"/>
              </v:line>
            </w:pict>
          </mc:Fallback>
        </mc:AlternateContent>
      </w:r>
    </w:p>
    <w:p w14:paraId="1BE31B00" w14:textId="77777777" w:rsidR="003472DE" w:rsidRDefault="003472DE" w:rsidP="003472DE"/>
    <w:p w14:paraId="728F81B9" w14:textId="63346FD3" w:rsidR="003472DE" w:rsidRDefault="003472DE" w:rsidP="003472DE">
      <w:r>
        <w:rPr>
          <w:noProof/>
        </w:rPr>
        <mc:AlternateContent>
          <mc:Choice Requires="wps">
            <w:drawing>
              <wp:anchor distT="0" distB="0" distL="114300" distR="114300" simplePos="0" relativeHeight="251616768" behindDoc="0" locked="0" layoutInCell="1" allowOverlap="1" wp14:anchorId="246F4CAD" wp14:editId="6DB2D7C7">
                <wp:simplePos x="0" y="0"/>
                <wp:positionH relativeFrom="column">
                  <wp:posOffset>3172038</wp:posOffset>
                </wp:positionH>
                <wp:positionV relativeFrom="paragraph">
                  <wp:posOffset>152418</wp:posOffset>
                </wp:positionV>
                <wp:extent cx="751205" cy="384175"/>
                <wp:effectExtent l="57150" t="38100" r="67945" b="92075"/>
                <wp:wrapNone/>
                <wp:docPr id="26" name="Rechteck: diagonal liegende Ecken abgerundet 26"/>
                <wp:cNvGraphicFramePr/>
                <a:graphic xmlns:a="http://schemas.openxmlformats.org/drawingml/2006/main">
                  <a:graphicData uri="http://schemas.microsoft.com/office/word/2010/wordprocessingShape">
                    <wps:wsp>
                      <wps:cNvSpPr/>
                      <wps:spPr>
                        <a:xfrm>
                          <a:off x="0" y="0"/>
                          <a:ext cx="751205" cy="384175"/>
                        </a:xfrm>
                        <a:prstGeom prst="round2DiagRect">
                          <a:avLst/>
                        </a:prstGeom>
                        <a:gradFill>
                          <a:gsLst>
                            <a:gs pos="0">
                              <a:schemeClr val="accent1">
                                <a:lumMod val="60000"/>
                                <a:lumOff val="40000"/>
                              </a:schemeClr>
                            </a:gs>
                            <a:gs pos="100000">
                              <a:schemeClr val="accent1">
                                <a:lumMod val="75000"/>
                              </a:schemeClr>
                            </a:gs>
                          </a:gsLst>
                        </a:gradFill>
                        <a:ln>
                          <a:solidFill>
                            <a:schemeClr val="tx2">
                              <a:lumMod val="50000"/>
                            </a:schemeClr>
                          </a:solidFill>
                        </a:ln>
                      </wps:spPr>
                      <wps:style>
                        <a:lnRef idx="1">
                          <a:schemeClr val="accent6"/>
                        </a:lnRef>
                        <a:fillRef idx="2">
                          <a:schemeClr val="accent6"/>
                        </a:fillRef>
                        <a:effectRef idx="1">
                          <a:schemeClr val="accent6"/>
                        </a:effectRef>
                        <a:fontRef idx="minor">
                          <a:schemeClr val="dk1"/>
                        </a:fontRef>
                      </wps:style>
                      <wps:txbx>
                        <w:txbxContent>
                          <w:p w14:paraId="243ADDAE" w14:textId="77777777" w:rsidR="003472DE" w:rsidRPr="00980BFF" w:rsidRDefault="003472DE" w:rsidP="003472DE">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Cable Deprecation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F4CAD" id="Rechteck: diagonal liegende Ecken abgerundet 26" o:spid="_x0000_s1041" style="position:absolute;left:0;text-align:left;margin-left:249.75pt;margin-top:12pt;width:59.15pt;height:30.2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1205,384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" adj="-11796480,,5400" path="m64030,l751205,r,l751205,320145v,35363,-28667,64030,-64030,64030l,384175r,l,64030c,28667,28667,,64030,xe" fillcolor="#9cc2e5 [1940]" strokecolor="#212934 [1615]" strokeweight=".5pt">
                <v:fill color2="#2e74b5 [2404]" focus="100%" type="gradient">
                  <o:fill v:ext="view" type="gradientUnscaled"/>
                </v:fill>
                <v:stroke joinstyle="miter"/>
                <v:shadow on="t" color="black" opacity="24903f" origin=",.5" offset="0,.55556mm"/>
                <v:formulas/>
                <v:path arrowok="t" o:connecttype="custom" o:connectlocs="64030,0;751205,0;751205,0;751205,320145;687175,384175;0,384175;0,384175;0,64030;64030,0" o:connectangles="0,0,0,0,0,0,0,0,0" textboxrect="0,0,751205,384175"/>
                <v:textbox>
                  <w:txbxContent>
                    <w:p w14:paraId="243ADDAE" w14:textId="77777777" w:rsidR="003472DE" w:rsidRPr="00980BFF" w:rsidRDefault="003472DE" w:rsidP="003472DE">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Cable Deprecation</w:t>
                      </w:r>
                    </w:p>
                  </w:txbxContent>
                </v:textbox>
              </v:shape>
            </w:pict>
          </mc:Fallback>
        </mc:AlternateContent>
      </w:r>
    </w:p>
    <w:p w14:paraId="0670954A" w14:textId="77777777" w:rsidR="003472DE" w:rsidRDefault="003472DE" w:rsidP="003472DE"/>
    <w:p w14:paraId="281BEDC2" w14:textId="77777777" w:rsidR="003472DE" w:rsidRPr="00580594" w:rsidRDefault="003472DE" w:rsidP="003472DE"/>
    <w:p w14:paraId="527CF5F4" w14:textId="77777777" w:rsidR="003472DE" w:rsidRDefault="003472DE" w:rsidP="003472DE">
      <w:pPr>
        <w:tabs>
          <w:tab w:val="left" w:pos="2700"/>
        </w:tabs>
        <w:ind w:firstLine="708"/>
        <w:jc w:val="center"/>
        <w:rPr>
          <w:rStyle w:val="Erluterungen"/>
          <w:rFonts w:ascii="Calibri" w:hAnsi="Calibri" w:cs="Calibri"/>
        </w:rPr>
      </w:pPr>
      <w:r>
        <w:rPr>
          <w:rStyle w:val="Erluterungen"/>
          <w:rFonts w:ascii="Calibri" w:hAnsi="Calibri" w:cs="Calibri"/>
        </w:rPr>
        <w:br/>
      </w:r>
    </w:p>
    <w:p w14:paraId="1EF4809D" w14:textId="77777777" w:rsidR="003472DE" w:rsidRDefault="003472DE" w:rsidP="003472DE">
      <w:pPr>
        <w:jc w:val="left"/>
        <w:rPr>
          <w:rStyle w:val="Erluterungen"/>
          <w:rFonts w:ascii="Calibri" w:hAnsi="Calibri" w:cs="Calibri"/>
          <w:i w:val="0"/>
          <w:iCs/>
          <w:color w:val="000000"/>
          <w:lang w:val="en-US"/>
        </w:rPr>
      </w:pPr>
      <w:r>
        <w:rPr>
          <w:rStyle w:val="Erluterungen"/>
          <w:rFonts w:ascii="Calibri" w:hAnsi="Calibri" w:cs="Calibri"/>
          <w:i w:val="0"/>
          <w:iCs/>
          <w:color w:val="000000"/>
          <w:lang w:val="en-US"/>
        </w:rPr>
        <w:br w:type="page"/>
      </w:r>
    </w:p>
    <w:p w14:paraId="24F6BAE3" w14:textId="3AD8F416" w:rsidR="003472DE" w:rsidRDefault="003472DE" w:rsidP="003472DE">
      <w:pPr>
        <w:pStyle w:val="Heading3"/>
        <w:spacing w:before="0"/>
        <w:ind w:left="0" w:firstLine="0"/>
        <w:rPr>
          <w:rFonts w:ascii="Calibri" w:hAnsi="Calibri" w:cs="Calibri"/>
          <w:color w:val="000000"/>
          <w:sz w:val="21"/>
          <w:szCs w:val="21"/>
        </w:rPr>
      </w:pPr>
      <w:bookmarkStart w:id="182" w:name="_Toc522094878"/>
      <w:bookmarkStart w:id="183" w:name="_Toc522094930"/>
      <w:bookmarkStart w:id="184" w:name="_Toc522168328"/>
      <w:bookmarkStart w:id="185" w:name="_Toc522174217"/>
      <w:bookmarkStart w:id="186" w:name="_Toc85789833"/>
      <w:r>
        <w:rPr>
          <w:rFonts w:ascii="Calibri" w:hAnsi="Calibri" w:cs="Calibri"/>
          <w:color w:val="000000" w:themeColor="text1"/>
          <w:sz w:val="21"/>
          <w:szCs w:val="21"/>
        </w:rPr>
        <w:lastRenderedPageBreak/>
        <w:t xml:space="preserve">&lt;UC.001&gt; </w:t>
      </w:r>
      <w:bookmarkEnd w:id="182"/>
      <w:bookmarkEnd w:id="183"/>
      <w:bookmarkEnd w:id="184"/>
      <w:bookmarkEnd w:id="185"/>
      <w:r w:rsidRPr="7C5DDBBA">
        <w:rPr>
          <w:rFonts w:ascii="Calibri" w:hAnsi="Calibri" w:cs="Calibri"/>
          <w:color w:val="000000" w:themeColor="text1"/>
          <w:sz w:val="21"/>
          <w:szCs w:val="21"/>
        </w:rPr>
        <w:t xml:space="preserve">New </w:t>
      </w:r>
      <w:r w:rsidR="00E871D6">
        <w:rPr>
          <w:rFonts w:ascii="Calibri" w:hAnsi="Calibri" w:cs="Calibri"/>
          <w:color w:val="000000" w:themeColor="text1"/>
          <w:sz w:val="21"/>
          <w:szCs w:val="21"/>
        </w:rPr>
        <w:t>C</w:t>
      </w:r>
      <w:r w:rsidRPr="717DA81A">
        <w:rPr>
          <w:rFonts w:ascii="Calibri" w:hAnsi="Calibri" w:cs="Calibri"/>
          <w:color w:val="000000" w:themeColor="text1"/>
          <w:sz w:val="21"/>
          <w:szCs w:val="21"/>
        </w:rPr>
        <w:t>able</w:t>
      </w:r>
      <w:r w:rsidR="00E871D6">
        <w:rPr>
          <w:rFonts w:ascii="Calibri" w:hAnsi="Calibri" w:cs="Calibri"/>
          <w:color w:val="000000" w:themeColor="text1"/>
          <w:sz w:val="21"/>
          <w:szCs w:val="21"/>
        </w:rPr>
        <w:t xml:space="preserve"> R</w:t>
      </w:r>
      <w:r w:rsidRPr="717DA81A">
        <w:rPr>
          <w:rFonts w:ascii="Calibri" w:hAnsi="Calibri" w:cs="Calibri"/>
          <w:color w:val="000000" w:themeColor="text1"/>
          <w:sz w:val="21"/>
          <w:szCs w:val="21"/>
        </w:rPr>
        <w:t>egistration</w:t>
      </w:r>
      <w:bookmarkEnd w:id="186"/>
      <w:ins w:id="187" w:author="Leon Amtmann" w:date="2021-10-29T11:08:00Z">
        <w:r w:rsidR="00A15506">
          <w:rPr>
            <w:rFonts w:ascii="Calibri" w:hAnsi="Calibri" w:cs="Calibri"/>
            <w:color w:val="000000" w:themeColor="text1"/>
            <w:sz w:val="21"/>
            <w:szCs w:val="21"/>
          </w:rPr>
          <w:t xml:space="preserve"> (Gehört ins Pflichtenheft)</w:t>
        </w:r>
      </w:ins>
    </w:p>
    <w:p w14:paraId="286C649E" w14:textId="77777777" w:rsidR="003472DE" w:rsidRDefault="003472DE" w:rsidP="003472DE"/>
    <w:p w14:paraId="615CC62E" w14:textId="77777777" w:rsidR="003472DE" w:rsidRDefault="003472DE" w:rsidP="003472DE">
      <w:pPr>
        <w:tabs>
          <w:tab w:val="left" w:pos="2700"/>
        </w:tabs>
        <w:rPr>
          <w:rFonts w:ascii="Calibri" w:hAnsi="Calibri" w:cs="Calibri"/>
          <w:i/>
          <w:color w:val="0000FF"/>
        </w:rPr>
      </w:pPr>
    </w:p>
    <w:tbl>
      <w:tblPr>
        <w:tblW w:w="0" w:type="auto"/>
        <w:jc w:val="center"/>
        <w:tblLayout w:type="fixed"/>
        <w:tblLook w:val="0000" w:firstRow="0" w:lastRow="0" w:firstColumn="0" w:lastColumn="0" w:noHBand="0" w:noVBand="0"/>
      </w:tblPr>
      <w:tblGrid>
        <w:gridCol w:w="3024"/>
        <w:gridCol w:w="5058"/>
      </w:tblGrid>
      <w:tr w:rsidR="003472DE" w:rsidRPr="00E1790B" w14:paraId="38C822D1"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3F2BC92C"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DD17D7F" w14:textId="77777777" w:rsidR="003472DE" w:rsidRDefault="003472DE" w:rsidP="00A651F5">
            <w:pPr>
              <w:spacing w:line="259" w:lineRule="auto"/>
              <w:rPr>
                <w:rStyle w:val="Erluterungen"/>
                <w:rFonts w:ascii="Calibri" w:hAnsi="Calibri" w:cs="Calibri"/>
                <w:i w:val="0"/>
                <w:color w:val="auto"/>
                <w:lang w:val="en-US"/>
              </w:rPr>
            </w:pPr>
            <w:r w:rsidRPr="632961C7">
              <w:rPr>
                <w:rStyle w:val="Erluterungen"/>
                <w:rFonts w:ascii="Calibri" w:hAnsi="Calibri" w:cs="Calibri"/>
                <w:i w:val="0"/>
                <w:color w:val="auto"/>
                <w:lang w:val="en-US"/>
              </w:rPr>
              <w:t>&lt;BP.001&gt;: New Cable is registered in inventory system</w:t>
            </w:r>
          </w:p>
        </w:tc>
      </w:tr>
      <w:tr w:rsidR="003472DE" w:rsidRPr="00E1790B" w14:paraId="08F015E1"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0EC6FCF"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98A47C5" w14:textId="77777777" w:rsidR="003472DE" w:rsidRPr="00322714" w:rsidRDefault="003472DE" w:rsidP="00A651F5">
            <w:pPr>
              <w:rPr>
                <w:rStyle w:val="Erluterungen"/>
                <w:rFonts w:ascii="Calibri" w:hAnsi="Calibri" w:cs="Calibri"/>
                <w:i w:val="0"/>
                <w:color w:val="auto"/>
                <w:lang w:val="en-US"/>
              </w:rPr>
            </w:pPr>
            <w:r w:rsidRPr="008D7EC1">
              <w:rPr>
                <w:rStyle w:val="Erluterungen"/>
                <w:rFonts w:ascii="Calibri" w:hAnsi="Calibri" w:cs="Calibri"/>
                <w:i w:val="0"/>
                <w:color w:val="auto"/>
                <w:lang w:val="en-US"/>
              </w:rPr>
              <w:t>User wants to store information about a new cable in a safe environment where it is easily accessible</w:t>
            </w:r>
          </w:p>
        </w:tc>
      </w:tr>
      <w:tr w:rsidR="003472DE" w14:paraId="70097825"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D840CE3"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DEF4A7D" w14:textId="77777777" w:rsidR="003472DE" w:rsidRDefault="003472DE" w:rsidP="00A651F5">
            <w:pPr>
              <w:spacing w:line="259" w:lineRule="auto"/>
              <w:rPr>
                <w:rStyle w:val="Erluterungen"/>
                <w:rFonts w:ascii="Calibri" w:hAnsi="Calibri" w:cs="Calibri"/>
                <w:i w:val="0"/>
              </w:rPr>
            </w:pPr>
            <w:proofErr w:type="spellStart"/>
            <w:r w:rsidRPr="04FE9147">
              <w:rPr>
                <w:rStyle w:val="Erluterungen"/>
                <w:rFonts w:ascii="Calibri" w:hAnsi="Calibri" w:cs="Calibri"/>
                <w:i w:val="0"/>
                <w:color w:val="auto"/>
              </w:rPr>
              <w:t>Inventory</w:t>
            </w:r>
            <w:proofErr w:type="spellEnd"/>
            <w:r w:rsidRPr="04FE9147">
              <w:rPr>
                <w:rStyle w:val="Erluterungen"/>
                <w:rFonts w:ascii="Calibri" w:hAnsi="Calibri" w:cs="Calibri"/>
                <w:i w:val="0"/>
                <w:color w:val="auto"/>
              </w:rPr>
              <w:t xml:space="preserve"> </w:t>
            </w:r>
            <w:proofErr w:type="spellStart"/>
            <w:r w:rsidRPr="2850A74E">
              <w:rPr>
                <w:rStyle w:val="Erluterungen"/>
                <w:rFonts w:ascii="Calibri" w:hAnsi="Calibri" w:cs="Calibri"/>
                <w:i w:val="0"/>
                <w:color w:val="auto"/>
              </w:rPr>
              <w:t>system</w:t>
            </w:r>
            <w:proofErr w:type="spellEnd"/>
          </w:p>
        </w:tc>
      </w:tr>
      <w:tr w:rsidR="003472DE" w:rsidRPr="00E1790B" w14:paraId="5CE01206"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3653225F"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E5A64F7" w14:textId="77777777" w:rsidR="003472DE" w:rsidRPr="00872F80" w:rsidRDefault="003472DE" w:rsidP="00A651F5">
            <w:pPr>
              <w:rPr>
                <w:rStyle w:val="Erluterungen"/>
                <w:rFonts w:ascii="Calibri" w:hAnsi="Calibri" w:cs="Calibri"/>
                <w:color w:val="auto"/>
                <w:lang w:val="en-US"/>
              </w:rPr>
            </w:pPr>
            <w:r w:rsidRPr="008D7EC1">
              <w:rPr>
                <w:rStyle w:val="Erluterungen"/>
                <w:rFonts w:ascii="Calibri" w:hAnsi="Calibri" w:cs="Calibri"/>
                <w:i w:val="0"/>
                <w:color w:val="auto"/>
                <w:lang w:val="en-US"/>
              </w:rPr>
              <w:t>The cable must not be already registered, the program has to run without errors.</w:t>
            </w:r>
          </w:p>
        </w:tc>
      </w:tr>
      <w:tr w:rsidR="003472DE" w:rsidRPr="00E1790B" w14:paraId="141E5E17"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1B205629"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2961E8A" w14:textId="77777777" w:rsidR="003472DE" w:rsidRPr="00E53491" w:rsidRDefault="003472DE" w:rsidP="00A651F5">
            <w:pPr>
              <w:spacing w:line="259" w:lineRule="auto"/>
              <w:rPr>
                <w:rStyle w:val="Erluterungen"/>
                <w:rFonts w:ascii="Calibri" w:hAnsi="Calibri" w:cs="Calibri"/>
                <w:i w:val="0"/>
                <w:color w:val="auto"/>
                <w:lang w:val="en-US"/>
              </w:rPr>
            </w:pPr>
            <w:r w:rsidRPr="00E53491">
              <w:rPr>
                <w:rStyle w:val="Erluterungen"/>
                <w:rFonts w:ascii="Calibri" w:hAnsi="Calibri" w:cs="Calibri"/>
                <w:i w:val="0"/>
                <w:color w:val="auto"/>
                <w:lang w:val="en-US"/>
              </w:rPr>
              <w:t>The cable is successfully registered with all specifications</w:t>
            </w:r>
          </w:p>
        </w:tc>
      </w:tr>
      <w:tr w:rsidR="003472DE" w14:paraId="15B87E8E"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6C0C568B" w14:textId="77777777" w:rsidR="003472DE" w:rsidRDefault="003472DE" w:rsidP="00A651F5">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Users: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061098F" w14:textId="77777777" w:rsidR="003472DE" w:rsidRDefault="003472DE" w:rsidP="00A651F5">
            <w:pPr>
              <w:spacing w:line="259" w:lineRule="auto"/>
              <w:rPr>
                <w:rStyle w:val="Erluterungen"/>
                <w:rFonts w:ascii="Calibri" w:hAnsi="Calibri" w:cs="Calibri"/>
                <w:i w:val="0"/>
              </w:rPr>
            </w:pPr>
            <w:r w:rsidRPr="2C419150">
              <w:rPr>
                <w:rStyle w:val="Erluterungen"/>
                <w:rFonts w:ascii="Calibri" w:hAnsi="Calibri" w:cs="Calibri"/>
                <w:i w:val="0"/>
                <w:color w:val="auto"/>
              </w:rPr>
              <w:t xml:space="preserve">User </w:t>
            </w:r>
            <w:proofErr w:type="spellStart"/>
            <w:r w:rsidRPr="2C419150">
              <w:rPr>
                <w:rStyle w:val="Erluterungen"/>
                <w:rFonts w:ascii="Calibri" w:hAnsi="Calibri" w:cs="Calibri"/>
                <w:i w:val="0"/>
                <w:color w:val="auto"/>
              </w:rPr>
              <w:t>and</w:t>
            </w:r>
            <w:proofErr w:type="spellEnd"/>
            <w:r w:rsidRPr="2C419150">
              <w:rPr>
                <w:rStyle w:val="Erluterungen"/>
                <w:rFonts w:ascii="Calibri" w:hAnsi="Calibri" w:cs="Calibri"/>
                <w:i w:val="0"/>
                <w:color w:val="auto"/>
              </w:rPr>
              <w:t xml:space="preserve"> </w:t>
            </w:r>
            <w:proofErr w:type="spellStart"/>
            <w:r w:rsidRPr="21A6549F">
              <w:rPr>
                <w:rStyle w:val="Erluterungen"/>
                <w:rFonts w:ascii="Calibri" w:hAnsi="Calibri" w:cs="Calibri"/>
                <w:i w:val="0"/>
                <w:color w:val="auto"/>
              </w:rPr>
              <w:t>inventory</w:t>
            </w:r>
            <w:proofErr w:type="spellEnd"/>
            <w:r w:rsidRPr="2C419150">
              <w:rPr>
                <w:rStyle w:val="Erluterungen"/>
                <w:rFonts w:ascii="Calibri" w:hAnsi="Calibri" w:cs="Calibri"/>
                <w:i w:val="0"/>
                <w:color w:val="auto"/>
              </w:rPr>
              <w:t xml:space="preserve"> </w:t>
            </w:r>
            <w:proofErr w:type="spellStart"/>
            <w:r w:rsidRPr="2C419150">
              <w:rPr>
                <w:rStyle w:val="Erluterungen"/>
                <w:rFonts w:ascii="Calibri" w:hAnsi="Calibri" w:cs="Calibri"/>
                <w:i w:val="0"/>
                <w:color w:val="auto"/>
              </w:rPr>
              <w:t>system</w:t>
            </w:r>
            <w:proofErr w:type="spellEnd"/>
          </w:p>
        </w:tc>
      </w:tr>
      <w:tr w:rsidR="003472DE" w:rsidRPr="00E1790B" w14:paraId="00A04506"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61DBCBA0" w14:textId="77777777" w:rsidR="003472DE" w:rsidRDefault="003472DE" w:rsidP="00A651F5">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81FA240" w14:textId="77777777" w:rsidR="003472DE" w:rsidRPr="00AB7AFB" w:rsidRDefault="003472DE" w:rsidP="00A651F5">
            <w:pPr>
              <w:spacing w:line="259" w:lineRule="auto"/>
              <w:rPr>
                <w:rStyle w:val="Erluterungen"/>
                <w:rFonts w:ascii="Calibri" w:hAnsi="Calibri" w:cs="Calibri"/>
                <w:i w:val="0"/>
                <w:color w:val="auto"/>
                <w:lang w:val="en-US"/>
              </w:rPr>
            </w:pPr>
            <w:r w:rsidRPr="00AB7AFB">
              <w:rPr>
                <w:rStyle w:val="Erluterungen"/>
                <w:rFonts w:ascii="Calibri" w:hAnsi="Calibri" w:cs="Calibri"/>
                <w:i w:val="0"/>
                <w:color w:val="auto"/>
                <w:lang w:val="en-US"/>
              </w:rPr>
              <w:t xml:space="preserve">The user acquires a new cable which they want </w:t>
            </w:r>
            <w:r w:rsidRPr="007C5E9A">
              <w:rPr>
                <w:rStyle w:val="Erluterungen"/>
                <w:rFonts w:ascii="Calibri" w:hAnsi="Calibri" w:cs="Calibri"/>
                <w:i w:val="0"/>
                <w:color w:val="auto"/>
                <w:lang w:val="en-US"/>
              </w:rPr>
              <w:t>to be registered in the inventory system</w:t>
            </w:r>
          </w:p>
        </w:tc>
      </w:tr>
    </w:tbl>
    <w:p w14:paraId="1F84AD81" w14:textId="77777777" w:rsidR="003472DE" w:rsidRPr="00AB7AFB" w:rsidRDefault="003472DE" w:rsidP="003472DE">
      <w:pPr>
        <w:tabs>
          <w:tab w:val="left" w:pos="2700"/>
        </w:tabs>
        <w:rPr>
          <w:rStyle w:val="Erluterungen"/>
          <w:rFonts w:ascii="Calibri" w:hAnsi="Calibri" w:cs="Calibri"/>
          <w:iCs/>
          <w:color w:val="000000"/>
          <w:lang w:val="en-US"/>
        </w:rPr>
      </w:pPr>
    </w:p>
    <w:p w14:paraId="4000FBCA" w14:textId="77777777" w:rsidR="003472DE" w:rsidRPr="00AB7AFB" w:rsidRDefault="003472DE" w:rsidP="003472DE">
      <w:pPr>
        <w:tabs>
          <w:tab w:val="left" w:pos="2700"/>
        </w:tabs>
        <w:rPr>
          <w:rStyle w:val="Erluterungen"/>
          <w:rFonts w:ascii="Calibri" w:hAnsi="Calibri" w:cs="Calibri"/>
          <w:iCs/>
          <w:color w:val="000000"/>
          <w:lang w:val="en-US"/>
        </w:rPr>
      </w:pPr>
    </w:p>
    <w:p w14:paraId="00C85622" w14:textId="77777777" w:rsidR="003472DE" w:rsidRPr="00AB7AFB" w:rsidRDefault="003472DE" w:rsidP="003472DE">
      <w:pPr>
        <w:tabs>
          <w:tab w:val="left" w:pos="2700"/>
        </w:tabs>
        <w:rPr>
          <w:rStyle w:val="Erluterungen"/>
          <w:rFonts w:ascii="Calibri" w:hAnsi="Calibri" w:cs="Calibri"/>
          <w:iCs/>
          <w:color w:val="000000"/>
          <w:lang w:val="en-US"/>
        </w:rPr>
      </w:pPr>
      <w:r>
        <w:rPr>
          <w:rFonts w:ascii="Calibri" w:hAnsi="Calibri" w:cs="Calibri"/>
          <w:i/>
          <w:iCs/>
          <w:noProof/>
          <w:color w:val="000000"/>
          <w:sz w:val="24"/>
          <w:lang w:val="en-US"/>
        </w:rPr>
        <w:drawing>
          <wp:inline distT="0" distB="0" distL="0" distR="0" wp14:anchorId="31906919" wp14:editId="2EBB96F0">
            <wp:extent cx="5581540" cy="3200400"/>
            <wp:effectExtent l="0" t="0" r="6985" b="12700"/>
            <wp:docPr id="14" name="Diagram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209CF4C6" w14:textId="77777777" w:rsidR="003472DE" w:rsidRPr="00AB7AFB" w:rsidRDefault="003472DE" w:rsidP="003472DE">
      <w:pPr>
        <w:tabs>
          <w:tab w:val="left" w:pos="2700"/>
        </w:tabs>
        <w:rPr>
          <w:rStyle w:val="Erluterungen"/>
          <w:rFonts w:ascii="Calibri" w:hAnsi="Calibri" w:cs="Calibri"/>
          <w:iCs/>
          <w:color w:val="000000"/>
          <w:lang w:val="en-US"/>
        </w:rPr>
      </w:pPr>
    </w:p>
    <w:p w14:paraId="40672008" w14:textId="77777777" w:rsidR="003472DE" w:rsidRPr="00AB7AFB" w:rsidRDefault="003472DE" w:rsidP="003472DE">
      <w:pPr>
        <w:jc w:val="left"/>
        <w:rPr>
          <w:rFonts w:ascii="Calibri" w:hAnsi="Calibri" w:cs="Calibri"/>
          <w:b/>
          <w:bCs/>
          <w:iCs/>
          <w:color w:val="000000"/>
          <w:sz w:val="24"/>
          <w:szCs w:val="40"/>
          <w:lang w:val="en-US"/>
        </w:rPr>
      </w:pPr>
      <w:bookmarkStart w:id="188" w:name="_Toc522168329"/>
    </w:p>
    <w:p w14:paraId="4F44988D" w14:textId="77777777" w:rsidR="003472DE" w:rsidRDefault="003472DE" w:rsidP="003472DE">
      <w:pPr>
        <w:jc w:val="left"/>
        <w:rPr>
          <w:rFonts w:ascii="Calibri" w:hAnsi="Calibri" w:cs="Calibri"/>
          <w:b/>
          <w:bCs/>
          <w:iCs/>
          <w:color w:val="000000"/>
          <w:sz w:val="24"/>
          <w:szCs w:val="40"/>
          <w:lang w:val="en-US"/>
        </w:rPr>
      </w:pPr>
    </w:p>
    <w:p w14:paraId="159D3FE1" w14:textId="77777777" w:rsidR="003472DE" w:rsidRDefault="003472DE" w:rsidP="003472DE">
      <w:pPr>
        <w:jc w:val="left"/>
        <w:rPr>
          <w:rFonts w:ascii="Calibri" w:hAnsi="Calibri" w:cs="Calibri"/>
          <w:b/>
          <w:bCs/>
          <w:iCs/>
          <w:color w:val="000000"/>
          <w:sz w:val="24"/>
          <w:szCs w:val="40"/>
          <w:lang w:val="en-US"/>
        </w:rPr>
      </w:pPr>
    </w:p>
    <w:p w14:paraId="4CA8485F" w14:textId="77777777" w:rsidR="003472DE" w:rsidRDefault="003472DE" w:rsidP="003472DE">
      <w:pPr>
        <w:jc w:val="left"/>
        <w:rPr>
          <w:rFonts w:ascii="Calibri" w:hAnsi="Calibri" w:cs="Calibri"/>
          <w:b/>
          <w:bCs/>
          <w:iCs/>
          <w:color w:val="000000"/>
          <w:sz w:val="24"/>
          <w:szCs w:val="40"/>
          <w:lang w:val="en-US"/>
        </w:rPr>
      </w:pPr>
    </w:p>
    <w:p w14:paraId="6EED2FBD" w14:textId="77777777" w:rsidR="003472DE" w:rsidRDefault="003472DE" w:rsidP="003472DE">
      <w:pPr>
        <w:jc w:val="left"/>
        <w:rPr>
          <w:rFonts w:ascii="Calibri" w:hAnsi="Calibri" w:cs="Calibri"/>
          <w:b/>
          <w:bCs/>
          <w:iCs/>
          <w:color w:val="000000"/>
          <w:sz w:val="24"/>
          <w:szCs w:val="40"/>
          <w:lang w:val="en-US"/>
        </w:rPr>
      </w:pPr>
    </w:p>
    <w:p w14:paraId="1C4D4D97" w14:textId="77777777" w:rsidR="003472DE" w:rsidRDefault="003472DE" w:rsidP="003472DE">
      <w:pPr>
        <w:jc w:val="left"/>
        <w:rPr>
          <w:rFonts w:ascii="Calibri" w:hAnsi="Calibri" w:cs="Calibri"/>
          <w:b/>
          <w:bCs/>
          <w:iCs/>
          <w:color w:val="000000"/>
          <w:sz w:val="24"/>
          <w:szCs w:val="40"/>
          <w:lang w:val="en-US"/>
        </w:rPr>
      </w:pPr>
    </w:p>
    <w:p w14:paraId="5CA64AEF" w14:textId="77777777" w:rsidR="003472DE" w:rsidRDefault="003472DE" w:rsidP="003472DE">
      <w:pPr>
        <w:jc w:val="left"/>
        <w:rPr>
          <w:rFonts w:ascii="Calibri" w:hAnsi="Calibri" w:cs="Calibri"/>
          <w:b/>
          <w:bCs/>
          <w:iCs/>
          <w:color w:val="000000"/>
          <w:sz w:val="24"/>
          <w:szCs w:val="40"/>
          <w:lang w:val="en-US"/>
        </w:rPr>
      </w:pPr>
    </w:p>
    <w:p w14:paraId="72958BB0" w14:textId="77777777" w:rsidR="003472DE" w:rsidRDefault="003472DE" w:rsidP="003472DE">
      <w:pPr>
        <w:jc w:val="left"/>
        <w:rPr>
          <w:rFonts w:ascii="Calibri" w:hAnsi="Calibri" w:cs="Calibri"/>
          <w:b/>
          <w:bCs/>
          <w:iCs/>
          <w:color w:val="000000"/>
          <w:sz w:val="24"/>
          <w:szCs w:val="40"/>
          <w:lang w:val="en-US"/>
        </w:rPr>
      </w:pPr>
    </w:p>
    <w:p w14:paraId="6E1CC91C" w14:textId="77777777" w:rsidR="003472DE" w:rsidRDefault="003472DE" w:rsidP="003472DE">
      <w:pPr>
        <w:jc w:val="left"/>
        <w:rPr>
          <w:rFonts w:ascii="Calibri" w:hAnsi="Calibri" w:cs="Calibri"/>
          <w:b/>
          <w:bCs/>
          <w:iCs/>
          <w:color w:val="000000"/>
          <w:sz w:val="24"/>
          <w:szCs w:val="40"/>
          <w:lang w:val="en-US"/>
        </w:rPr>
      </w:pPr>
    </w:p>
    <w:p w14:paraId="4A62E573" w14:textId="77777777" w:rsidR="003472DE" w:rsidRDefault="003472DE" w:rsidP="003472DE">
      <w:pPr>
        <w:jc w:val="left"/>
        <w:rPr>
          <w:rFonts w:ascii="Calibri" w:hAnsi="Calibri" w:cs="Calibri"/>
          <w:b/>
          <w:bCs/>
          <w:iCs/>
          <w:color w:val="000000"/>
          <w:sz w:val="24"/>
          <w:szCs w:val="40"/>
          <w:lang w:val="en-US"/>
        </w:rPr>
      </w:pPr>
    </w:p>
    <w:p w14:paraId="4F095AB2" w14:textId="0C566992" w:rsidR="003472DE" w:rsidRPr="00A15506" w:rsidRDefault="003472DE" w:rsidP="003472DE">
      <w:pPr>
        <w:pStyle w:val="Heading3"/>
        <w:spacing w:before="0"/>
        <w:ind w:left="0" w:firstLine="0"/>
        <w:rPr>
          <w:rFonts w:ascii="Calibri" w:hAnsi="Calibri" w:cs="Calibri"/>
          <w:color w:val="000000"/>
          <w:sz w:val="21"/>
          <w:szCs w:val="21"/>
          <w:lang w:val="en-US"/>
          <w:rPrChange w:id="189" w:author="Leon Amtmann" w:date="2021-10-29T11:08:00Z">
            <w:rPr>
              <w:rFonts w:ascii="Calibri" w:hAnsi="Calibri" w:cs="Calibri"/>
              <w:color w:val="000000"/>
              <w:sz w:val="21"/>
              <w:szCs w:val="21"/>
            </w:rPr>
          </w:rPrChange>
        </w:rPr>
      </w:pPr>
      <w:bookmarkStart w:id="190" w:name="_Toc85789834"/>
      <w:r w:rsidRPr="00A15506">
        <w:rPr>
          <w:rFonts w:ascii="Calibri" w:hAnsi="Calibri" w:cs="Calibri"/>
          <w:color w:val="000000" w:themeColor="text1"/>
          <w:sz w:val="21"/>
          <w:szCs w:val="21"/>
          <w:lang w:val="en-US"/>
          <w:rPrChange w:id="191" w:author="Leon Amtmann" w:date="2021-10-29T11:08:00Z">
            <w:rPr>
              <w:rFonts w:ascii="Calibri" w:hAnsi="Calibri" w:cs="Calibri"/>
              <w:color w:val="000000" w:themeColor="text1"/>
              <w:sz w:val="21"/>
              <w:szCs w:val="21"/>
            </w:rPr>
          </w:rPrChange>
        </w:rPr>
        <w:lastRenderedPageBreak/>
        <w:t>&lt;UC.002&gt; Deprecated cable</w:t>
      </w:r>
      <w:bookmarkEnd w:id="190"/>
      <w:ins w:id="192" w:author="Leon Amtmann" w:date="2021-10-29T11:08:00Z">
        <w:r w:rsidR="00A15506" w:rsidRPr="00A15506">
          <w:rPr>
            <w:rFonts w:ascii="Calibri" w:hAnsi="Calibri" w:cs="Calibri"/>
            <w:color w:val="000000" w:themeColor="text1"/>
            <w:sz w:val="21"/>
            <w:szCs w:val="21"/>
            <w:lang w:val="en-US"/>
            <w:rPrChange w:id="193" w:author="Leon Amtmann" w:date="2021-10-29T11:08:00Z">
              <w:rPr>
                <w:rFonts w:ascii="Calibri" w:hAnsi="Calibri" w:cs="Calibri"/>
                <w:color w:val="000000" w:themeColor="text1"/>
                <w:sz w:val="21"/>
                <w:szCs w:val="21"/>
              </w:rPr>
            </w:rPrChange>
          </w:rPr>
          <w:t xml:space="preserve"> (</w:t>
        </w:r>
        <w:proofErr w:type="spellStart"/>
        <w:r w:rsidR="00A15506" w:rsidRPr="00A15506">
          <w:rPr>
            <w:rFonts w:ascii="Calibri" w:hAnsi="Calibri" w:cs="Calibri"/>
            <w:color w:val="000000" w:themeColor="text1"/>
            <w:sz w:val="21"/>
            <w:szCs w:val="21"/>
            <w:lang w:val="en-US"/>
            <w:rPrChange w:id="194" w:author="Leon Amtmann" w:date="2021-10-29T11:08:00Z">
              <w:rPr>
                <w:rFonts w:ascii="Calibri" w:hAnsi="Calibri" w:cs="Calibri"/>
                <w:color w:val="000000" w:themeColor="text1"/>
                <w:sz w:val="21"/>
                <w:szCs w:val="21"/>
              </w:rPr>
            </w:rPrChange>
          </w:rPr>
          <w:t>Gehört</w:t>
        </w:r>
        <w:proofErr w:type="spellEnd"/>
        <w:r w:rsidR="00A15506" w:rsidRPr="00A15506">
          <w:rPr>
            <w:rFonts w:ascii="Calibri" w:hAnsi="Calibri" w:cs="Calibri"/>
            <w:color w:val="000000" w:themeColor="text1"/>
            <w:sz w:val="21"/>
            <w:szCs w:val="21"/>
            <w:lang w:val="en-US"/>
            <w:rPrChange w:id="195" w:author="Leon Amtmann" w:date="2021-10-29T11:08:00Z">
              <w:rPr>
                <w:rFonts w:ascii="Calibri" w:hAnsi="Calibri" w:cs="Calibri"/>
                <w:color w:val="000000" w:themeColor="text1"/>
                <w:sz w:val="21"/>
                <w:szCs w:val="21"/>
              </w:rPr>
            </w:rPrChange>
          </w:rPr>
          <w:t xml:space="preserve"> ins </w:t>
        </w:r>
        <w:proofErr w:type="spellStart"/>
        <w:r w:rsidR="00A15506" w:rsidRPr="00A15506">
          <w:rPr>
            <w:rFonts w:ascii="Calibri" w:hAnsi="Calibri" w:cs="Calibri"/>
            <w:color w:val="000000" w:themeColor="text1"/>
            <w:sz w:val="21"/>
            <w:szCs w:val="21"/>
            <w:lang w:val="en-US"/>
            <w:rPrChange w:id="196" w:author="Leon Amtmann" w:date="2021-10-29T11:08:00Z">
              <w:rPr>
                <w:rFonts w:ascii="Calibri" w:hAnsi="Calibri" w:cs="Calibri"/>
                <w:color w:val="000000" w:themeColor="text1"/>
                <w:sz w:val="21"/>
                <w:szCs w:val="21"/>
              </w:rPr>
            </w:rPrChange>
          </w:rPr>
          <w:t>Pfi</w:t>
        </w:r>
        <w:r w:rsidR="00A15506">
          <w:rPr>
            <w:rFonts w:ascii="Calibri" w:hAnsi="Calibri" w:cs="Calibri"/>
            <w:color w:val="000000" w:themeColor="text1"/>
            <w:sz w:val="21"/>
            <w:szCs w:val="21"/>
            <w:lang w:val="en-US"/>
          </w:rPr>
          <w:t>ichtenheft</w:t>
        </w:r>
        <w:proofErr w:type="spellEnd"/>
        <w:r w:rsidR="00A15506">
          <w:rPr>
            <w:rFonts w:ascii="Calibri" w:hAnsi="Calibri" w:cs="Calibri"/>
            <w:color w:val="000000" w:themeColor="text1"/>
            <w:sz w:val="21"/>
            <w:szCs w:val="21"/>
            <w:lang w:val="en-US"/>
          </w:rPr>
          <w:t>)</w:t>
        </w:r>
      </w:ins>
    </w:p>
    <w:p w14:paraId="34E94A69" w14:textId="77777777" w:rsidR="003472DE" w:rsidRPr="00A15506" w:rsidRDefault="003472DE" w:rsidP="003472DE">
      <w:pPr>
        <w:rPr>
          <w:lang w:val="en-US"/>
          <w:rPrChange w:id="197" w:author="Leon Amtmann" w:date="2021-10-29T11:08:00Z">
            <w:rPr/>
          </w:rPrChange>
        </w:rPr>
      </w:pPr>
    </w:p>
    <w:p w14:paraId="74D87FA0" w14:textId="77777777" w:rsidR="003472DE" w:rsidRPr="00A15506" w:rsidRDefault="003472DE" w:rsidP="003472DE">
      <w:pPr>
        <w:tabs>
          <w:tab w:val="left" w:pos="2700"/>
        </w:tabs>
        <w:rPr>
          <w:rFonts w:ascii="Calibri" w:hAnsi="Calibri" w:cs="Calibri"/>
          <w:i/>
          <w:color w:val="0000FF"/>
          <w:lang w:val="en-US"/>
          <w:rPrChange w:id="198" w:author="Leon Amtmann" w:date="2021-10-29T11:08:00Z">
            <w:rPr>
              <w:rFonts w:ascii="Calibri" w:hAnsi="Calibri" w:cs="Calibri"/>
              <w:i/>
              <w:color w:val="0000FF"/>
            </w:rPr>
          </w:rPrChange>
        </w:rPr>
      </w:pPr>
    </w:p>
    <w:tbl>
      <w:tblPr>
        <w:tblW w:w="0" w:type="auto"/>
        <w:jc w:val="center"/>
        <w:tblLayout w:type="fixed"/>
        <w:tblLook w:val="0000" w:firstRow="0" w:lastRow="0" w:firstColumn="0" w:lastColumn="0" w:noHBand="0" w:noVBand="0"/>
      </w:tblPr>
      <w:tblGrid>
        <w:gridCol w:w="3024"/>
        <w:gridCol w:w="5058"/>
      </w:tblGrid>
      <w:tr w:rsidR="003472DE" w:rsidRPr="00E1790B" w14:paraId="41406834"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30A50307"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71FE95" w14:textId="77777777" w:rsidR="003472DE" w:rsidRDefault="003472DE" w:rsidP="00A651F5">
            <w:pPr>
              <w:spacing w:line="259" w:lineRule="auto"/>
              <w:rPr>
                <w:rStyle w:val="Erluterungen"/>
                <w:rFonts w:ascii="Calibri" w:hAnsi="Calibri" w:cs="Calibri"/>
                <w:i w:val="0"/>
                <w:color w:val="auto"/>
                <w:lang w:val="en-US"/>
              </w:rPr>
            </w:pPr>
            <w:r w:rsidRPr="632961C7">
              <w:rPr>
                <w:rStyle w:val="Erluterungen"/>
                <w:rFonts w:ascii="Calibri" w:hAnsi="Calibri" w:cs="Calibri"/>
                <w:i w:val="0"/>
                <w:color w:val="auto"/>
                <w:lang w:val="en-US"/>
              </w:rPr>
              <w:t>&lt;BP.00</w:t>
            </w:r>
            <w:r>
              <w:rPr>
                <w:rStyle w:val="Erluterungen"/>
                <w:rFonts w:ascii="Calibri" w:hAnsi="Calibri" w:cs="Calibri"/>
                <w:i w:val="0"/>
                <w:color w:val="auto"/>
                <w:lang w:val="en-US"/>
              </w:rPr>
              <w:t>2</w:t>
            </w:r>
            <w:r w:rsidRPr="632961C7">
              <w:rPr>
                <w:rStyle w:val="Erluterungen"/>
                <w:rFonts w:ascii="Calibri" w:hAnsi="Calibri" w:cs="Calibri"/>
                <w:i w:val="0"/>
                <w:color w:val="auto"/>
                <w:lang w:val="en-US"/>
              </w:rPr>
              <w:t xml:space="preserve">&gt;: </w:t>
            </w:r>
            <w:r>
              <w:rPr>
                <w:rStyle w:val="Erluterungen"/>
                <w:rFonts w:ascii="Calibri" w:hAnsi="Calibri" w:cs="Calibri"/>
                <w:i w:val="0"/>
                <w:color w:val="auto"/>
                <w:lang w:val="en-US"/>
              </w:rPr>
              <w:t>Cable</w:t>
            </w:r>
            <w:r w:rsidRPr="007B4E1D">
              <w:rPr>
                <w:rStyle w:val="Erluterungen"/>
                <w:rFonts w:ascii="Calibri" w:hAnsi="Calibri" w:cs="Calibri"/>
                <w:i w:val="0"/>
                <w:color w:val="auto"/>
                <w:lang w:val="en-US"/>
              </w:rPr>
              <w:t xml:space="preserve"> is </w:t>
            </w:r>
            <w:r>
              <w:rPr>
                <w:rStyle w:val="Erluterungen"/>
                <w:rFonts w:ascii="Calibri" w:hAnsi="Calibri" w:cs="Calibri"/>
                <w:i w:val="0"/>
                <w:color w:val="auto"/>
                <w:lang w:val="en-US"/>
              </w:rPr>
              <w:t>m</w:t>
            </w:r>
            <w:r w:rsidRPr="007B4E1D">
              <w:rPr>
                <w:rStyle w:val="Erluterungen"/>
                <w:rFonts w:ascii="Calibri" w:hAnsi="Calibri" w:cs="Calibri"/>
                <w:i w:val="0"/>
                <w:color w:val="auto"/>
                <w:lang w:val="en-US"/>
              </w:rPr>
              <w:t xml:space="preserve">arked as </w:t>
            </w:r>
            <w:r>
              <w:rPr>
                <w:rStyle w:val="Erluterungen"/>
                <w:rFonts w:ascii="Calibri" w:hAnsi="Calibri" w:cs="Calibri"/>
                <w:i w:val="0"/>
                <w:color w:val="auto"/>
                <w:lang w:val="en-US"/>
              </w:rPr>
              <w:t>d</w:t>
            </w:r>
            <w:r w:rsidRPr="007B4E1D">
              <w:rPr>
                <w:rStyle w:val="Erluterungen"/>
                <w:rFonts w:ascii="Calibri" w:hAnsi="Calibri" w:cs="Calibri"/>
                <w:i w:val="0"/>
                <w:color w:val="auto"/>
                <w:lang w:val="en-US"/>
              </w:rPr>
              <w:t xml:space="preserve">eprecated in </w:t>
            </w:r>
            <w:r>
              <w:rPr>
                <w:rStyle w:val="Erluterungen"/>
                <w:rFonts w:ascii="Calibri" w:hAnsi="Calibri" w:cs="Calibri"/>
                <w:i w:val="0"/>
                <w:color w:val="auto"/>
                <w:lang w:val="en-US"/>
              </w:rPr>
              <w:t>i</w:t>
            </w:r>
            <w:r w:rsidRPr="007B4E1D">
              <w:rPr>
                <w:rStyle w:val="Erluterungen"/>
                <w:rFonts w:ascii="Calibri" w:hAnsi="Calibri" w:cs="Calibri"/>
                <w:i w:val="0"/>
                <w:color w:val="auto"/>
                <w:lang w:val="en-US"/>
              </w:rPr>
              <w:t xml:space="preserve">nventory </w:t>
            </w:r>
            <w:r>
              <w:rPr>
                <w:rStyle w:val="Erluterungen"/>
                <w:rFonts w:ascii="Calibri" w:hAnsi="Calibri" w:cs="Calibri"/>
                <w:i w:val="0"/>
                <w:color w:val="auto"/>
                <w:lang w:val="en-US"/>
              </w:rPr>
              <w:t>m</w:t>
            </w:r>
            <w:r w:rsidRPr="007B4E1D">
              <w:rPr>
                <w:rStyle w:val="Erluterungen"/>
                <w:rFonts w:ascii="Calibri" w:hAnsi="Calibri" w:cs="Calibri"/>
                <w:i w:val="0"/>
                <w:color w:val="auto"/>
                <w:lang w:val="en-US"/>
              </w:rPr>
              <w:t xml:space="preserve">anagement </w:t>
            </w:r>
            <w:r>
              <w:rPr>
                <w:rStyle w:val="Erluterungen"/>
                <w:rFonts w:ascii="Calibri" w:hAnsi="Calibri" w:cs="Calibri"/>
                <w:i w:val="0"/>
                <w:color w:val="auto"/>
                <w:lang w:val="en-US"/>
              </w:rPr>
              <w:t>s</w:t>
            </w:r>
            <w:r w:rsidRPr="007B4E1D">
              <w:rPr>
                <w:rStyle w:val="Erluterungen"/>
                <w:rFonts w:ascii="Calibri" w:hAnsi="Calibri" w:cs="Calibri"/>
                <w:i w:val="0"/>
                <w:color w:val="auto"/>
                <w:lang w:val="en-US"/>
              </w:rPr>
              <w:t>ystem</w:t>
            </w:r>
          </w:p>
        </w:tc>
      </w:tr>
      <w:tr w:rsidR="003472DE" w:rsidRPr="00E1790B" w14:paraId="26A40F9D"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5EEA7711"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3E6C1C2" w14:textId="77777777" w:rsidR="003472DE" w:rsidRPr="00322714" w:rsidRDefault="003472DE" w:rsidP="00A651F5">
            <w:pPr>
              <w:rPr>
                <w:rStyle w:val="Erluterungen"/>
                <w:rFonts w:ascii="Calibri" w:hAnsi="Calibri" w:cs="Calibri"/>
                <w:i w:val="0"/>
                <w:color w:val="auto"/>
                <w:lang w:val="en-US"/>
              </w:rPr>
            </w:pPr>
            <w:r w:rsidRPr="008D7EC1">
              <w:rPr>
                <w:rStyle w:val="Erluterungen"/>
                <w:rFonts w:ascii="Calibri" w:hAnsi="Calibri" w:cs="Calibri"/>
                <w:i w:val="0"/>
                <w:color w:val="auto"/>
                <w:lang w:val="en-US"/>
              </w:rPr>
              <w:t xml:space="preserve">User wants to remove a deprecated cable from the database as it is </w:t>
            </w:r>
            <w:proofErr w:type="spellStart"/>
            <w:r w:rsidRPr="008D7EC1">
              <w:rPr>
                <w:rStyle w:val="Erluterungen"/>
                <w:rFonts w:ascii="Calibri" w:hAnsi="Calibri" w:cs="Calibri"/>
                <w:i w:val="0"/>
                <w:color w:val="auto"/>
                <w:lang w:val="en-US"/>
              </w:rPr>
              <w:t>not longer</w:t>
            </w:r>
            <w:proofErr w:type="spellEnd"/>
            <w:r w:rsidRPr="008D7EC1">
              <w:rPr>
                <w:rStyle w:val="Erluterungen"/>
                <w:rFonts w:ascii="Calibri" w:hAnsi="Calibri" w:cs="Calibri"/>
                <w:i w:val="0"/>
                <w:color w:val="auto"/>
                <w:lang w:val="en-US"/>
              </w:rPr>
              <w:t xml:space="preserve"> necessary</w:t>
            </w:r>
          </w:p>
        </w:tc>
      </w:tr>
      <w:tr w:rsidR="003472DE" w14:paraId="4D76034A"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EF7AF3B"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F0A6949" w14:textId="77777777" w:rsidR="003472DE" w:rsidRDefault="003472DE" w:rsidP="00A651F5">
            <w:pPr>
              <w:spacing w:line="259" w:lineRule="auto"/>
              <w:rPr>
                <w:rStyle w:val="Erluterungen"/>
                <w:rFonts w:ascii="Calibri" w:hAnsi="Calibri" w:cs="Calibri"/>
                <w:i w:val="0"/>
              </w:rPr>
            </w:pPr>
            <w:proofErr w:type="spellStart"/>
            <w:r w:rsidRPr="04FE9147">
              <w:rPr>
                <w:rStyle w:val="Erluterungen"/>
                <w:rFonts w:ascii="Calibri" w:hAnsi="Calibri" w:cs="Calibri"/>
                <w:i w:val="0"/>
                <w:color w:val="auto"/>
              </w:rPr>
              <w:t>Inventory</w:t>
            </w:r>
            <w:proofErr w:type="spellEnd"/>
            <w:r w:rsidRPr="04FE9147">
              <w:rPr>
                <w:rStyle w:val="Erluterungen"/>
                <w:rFonts w:ascii="Calibri" w:hAnsi="Calibri" w:cs="Calibri"/>
                <w:i w:val="0"/>
                <w:color w:val="auto"/>
              </w:rPr>
              <w:t xml:space="preserve"> </w:t>
            </w:r>
            <w:proofErr w:type="spellStart"/>
            <w:r w:rsidRPr="2850A74E">
              <w:rPr>
                <w:rStyle w:val="Erluterungen"/>
                <w:rFonts w:ascii="Calibri" w:hAnsi="Calibri" w:cs="Calibri"/>
                <w:i w:val="0"/>
                <w:color w:val="auto"/>
              </w:rPr>
              <w:t>system</w:t>
            </w:r>
            <w:proofErr w:type="spellEnd"/>
          </w:p>
        </w:tc>
      </w:tr>
      <w:tr w:rsidR="003472DE" w:rsidRPr="00E1790B" w14:paraId="70E08839"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43690BC5"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FF54EE6" w14:textId="77777777" w:rsidR="003472DE" w:rsidRPr="00872F80" w:rsidRDefault="003472DE" w:rsidP="00A651F5">
            <w:pPr>
              <w:rPr>
                <w:rStyle w:val="Erluterungen"/>
                <w:rFonts w:ascii="Calibri" w:hAnsi="Calibri" w:cs="Calibri"/>
                <w:color w:val="auto"/>
                <w:lang w:val="en-US"/>
              </w:rPr>
            </w:pPr>
            <w:r w:rsidRPr="008D7EC1">
              <w:rPr>
                <w:rStyle w:val="Erluterungen"/>
                <w:rFonts w:ascii="Calibri" w:hAnsi="Calibri" w:cs="Calibri"/>
                <w:i w:val="0"/>
                <w:color w:val="auto"/>
                <w:lang w:val="en-US"/>
              </w:rPr>
              <w:t>The user has to choose an existing cable they want to delete, the program has to run without errors</w:t>
            </w:r>
          </w:p>
        </w:tc>
      </w:tr>
      <w:tr w:rsidR="003472DE" w:rsidRPr="00E1790B" w14:paraId="6599D409"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0D6D529"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BC79CE" w14:textId="77777777" w:rsidR="003472DE" w:rsidRPr="00E53491" w:rsidRDefault="003472DE" w:rsidP="00A651F5">
            <w:pPr>
              <w:spacing w:line="259" w:lineRule="auto"/>
              <w:rPr>
                <w:rStyle w:val="Erluterungen"/>
                <w:rFonts w:ascii="Calibri" w:hAnsi="Calibri" w:cs="Calibri"/>
                <w:i w:val="0"/>
                <w:color w:val="auto"/>
                <w:lang w:val="en-US"/>
              </w:rPr>
            </w:pPr>
            <w:r>
              <w:rPr>
                <w:rStyle w:val="Erluterungen"/>
                <w:rFonts w:ascii="Calibri" w:hAnsi="Calibri" w:cs="Calibri"/>
                <w:i w:val="0"/>
                <w:color w:val="auto"/>
                <w:lang w:val="en-US"/>
              </w:rPr>
              <w:t>The cable model is removed from the inventory system</w:t>
            </w:r>
          </w:p>
        </w:tc>
      </w:tr>
      <w:tr w:rsidR="003472DE" w14:paraId="2A5A99B0"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59685561" w14:textId="77777777" w:rsidR="003472DE" w:rsidRDefault="003472DE" w:rsidP="00A651F5">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Users: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2A04A99" w14:textId="77777777" w:rsidR="003472DE" w:rsidRDefault="003472DE" w:rsidP="00A651F5">
            <w:pPr>
              <w:spacing w:line="259" w:lineRule="auto"/>
              <w:rPr>
                <w:rStyle w:val="Erluterungen"/>
                <w:rFonts w:ascii="Calibri" w:hAnsi="Calibri" w:cs="Calibri"/>
                <w:i w:val="0"/>
              </w:rPr>
            </w:pPr>
            <w:r w:rsidRPr="2C419150">
              <w:rPr>
                <w:rStyle w:val="Erluterungen"/>
                <w:rFonts w:ascii="Calibri" w:hAnsi="Calibri" w:cs="Calibri"/>
                <w:i w:val="0"/>
                <w:color w:val="auto"/>
              </w:rPr>
              <w:t xml:space="preserve">User </w:t>
            </w:r>
            <w:proofErr w:type="spellStart"/>
            <w:r w:rsidRPr="2C419150">
              <w:rPr>
                <w:rStyle w:val="Erluterungen"/>
                <w:rFonts w:ascii="Calibri" w:hAnsi="Calibri" w:cs="Calibri"/>
                <w:i w:val="0"/>
                <w:color w:val="auto"/>
              </w:rPr>
              <w:t>and</w:t>
            </w:r>
            <w:proofErr w:type="spellEnd"/>
            <w:r w:rsidRPr="2C419150">
              <w:rPr>
                <w:rStyle w:val="Erluterungen"/>
                <w:rFonts w:ascii="Calibri" w:hAnsi="Calibri" w:cs="Calibri"/>
                <w:i w:val="0"/>
                <w:color w:val="auto"/>
              </w:rPr>
              <w:t xml:space="preserve"> </w:t>
            </w:r>
            <w:proofErr w:type="spellStart"/>
            <w:r w:rsidRPr="21A6549F">
              <w:rPr>
                <w:rStyle w:val="Erluterungen"/>
                <w:rFonts w:ascii="Calibri" w:hAnsi="Calibri" w:cs="Calibri"/>
                <w:i w:val="0"/>
                <w:color w:val="auto"/>
              </w:rPr>
              <w:t>inventory</w:t>
            </w:r>
            <w:proofErr w:type="spellEnd"/>
            <w:r w:rsidRPr="2C419150">
              <w:rPr>
                <w:rStyle w:val="Erluterungen"/>
                <w:rFonts w:ascii="Calibri" w:hAnsi="Calibri" w:cs="Calibri"/>
                <w:i w:val="0"/>
                <w:color w:val="auto"/>
              </w:rPr>
              <w:t xml:space="preserve"> </w:t>
            </w:r>
            <w:proofErr w:type="spellStart"/>
            <w:r w:rsidRPr="2C419150">
              <w:rPr>
                <w:rStyle w:val="Erluterungen"/>
                <w:rFonts w:ascii="Calibri" w:hAnsi="Calibri" w:cs="Calibri"/>
                <w:i w:val="0"/>
                <w:color w:val="auto"/>
              </w:rPr>
              <w:t>system</w:t>
            </w:r>
            <w:proofErr w:type="spellEnd"/>
          </w:p>
        </w:tc>
      </w:tr>
      <w:tr w:rsidR="003472DE" w:rsidRPr="00E1790B" w14:paraId="7DB92033"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0C6C110" w14:textId="77777777" w:rsidR="003472DE" w:rsidRDefault="003472DE" w:rsidP="00A651F5">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3E971A2" w14:textId="77777777" w:rsidR="003472DE" w:rsidRPr="00AB7AFB" w:rsidRDefault="003472DE" w:rsidP="00A651F5">
            <w:pPr>
              <w:spacing w:line="259" w:lineRule="auto"/>
              <w:rPr>
                <w:rStyle w:val="Erluterungen"/>
                <w:rFonts w:ascii="Calibri" w:hAnsi="Calibri" w:cs="Calibri"/>
                <w:i w:val="0"/>
                <w:color w:val="auto"/>
                <w:lang w:val="en-US"/>
              </w:rPr>
            </w:pPr>
            <w:r>
              <w:rPr>
                <w:rStyle w:val="Erluterungen"/>
                <w:rFonts w:ascii="Calibri" w:hAnsi="Calibri" w:cs="Calibri"/>
                <w:i w:val="0"/>
                <w:color w:val="auto"/>
                <w:lang w:val="en-US"/>
              </w:rPr>
              <w:t>Due to any reasons the need for a certain cable is no longer given</w:t>
            </w:r>
          </w:p>
        </w:tc>
      </w:tr>
    </w:tbl>
    <w:p w14:paraId="42154840" w14:textId="77777777" w:rsidR="003472DE" w:rsidRDefault="003472DE" w:rsidP="003472DE">
      <w:pPr>
        <w:tabs>
          <w:tab w:val="left" w:pos="2700"/>
        </w:tabs>
        <w:rPr>
          <w:rStyle w:val="Erluterungen"/>
          <w:rFonts w:ascii="Calibri" w:hAnsi="Calibri" w:cs="Calibri"/>
          <w:iCs/>
          <w:color w:val="000000"/>
          <w:lang w:val="en-US"/>
        </w:rPr>
      </w:pPr>
    </w:p>
    <w:p w14:paraId="4581A5AD" w14:textId="77777777" w:rsidR="003472DE" w:rsidRPr="00AB7AFB" w:rsidRDefault="003472DE" w:rsidP="003472DE">
      <w:pPr>
        <w:tabs>
          <w:tab w:val="left" w:pos="2700"/>
        </w:tabs>
        <w:rPr>
          <w:rStyle w:val="Erluterungen"/>
          <w:rFonts w:ascii="Calibri" w:hAnsi="Calibri" w:cs="Calibri"/>
          <w:iCs/>
          <w:color w:val="000000"/>
          <w:lang w:val="en-US"/>
        </w:rPr>
      </w:pPr>
    </w:p>
    <w:p w14:paraId="19BDC34E" w14:textId="77777777" w:rsidR="003472DE" w:rsidRPr="00AB7AFB" w:rsidRDefault="003472DE" w:rsidP="003472DE">
      <w:pPr>
        <w:tabs>
          <w:tab w:val="left" w:pos="2700"/>
        </w:tabs>
        <w:rPr>
          <w:rStyle w:val="Erluterungen"/>
          <w:rFonts w:ascii="Calibri" w:hAnsi="Calibri" w:cs="Calibri"/>
          <w:iCs/>
          <w:color w:val="000000"/>
          <w:lang w:val="en-US"/>
        </w:rPr>
      </w:pPr>
      <w:r>
        <w:rPr>
          <w:rFonts w:ascii="Calibri" w:hAnsi="Calibri" w:cs="Calibri"/>
          <w:i/>
          <w:iCs/>
          <w:noProof/>
          <w:color w:val="000000"/>
          <w:sz w:val="24"/>
          <w:lang w:val="en-US"/>
        </w:rPr>
        <w:drawing>
          <wp:inline distT="0" distB="0" distL="0" distR="0" wp14:anchorId="42B23ACF" wp14:editId="4A86E041">
            <wp:extent cx="5581540" cy="3200400"/>
            <wp:effectExtent l="0" t="0" r="0" b="12700"/>
            <wp:docPr id="8"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14:paraId="1FFA3891" w14:textId="77777777" w:rsidR="003472DE" w:rsidRPr="00AB7AFB" w:rsidRDefault="003472DE" w:rsidP="003472DE">
      <w:pPr>
        <w:tabs>
          <w:tab w:val="left" w:pos="2700"/>
        </w:tabs>
        <w:rPr>
          <w:rStyle w:val="Erluterungen"/>
          <w:rFonts w:ascii="Calibri" w:hAnsi="Calibri" w:cs="Calibri"/>
          <w:iCs/>
          <w:color w:val="000000"/>
          <w:lang w:val="en-US"/>
        </w:rPr>
      </w:pPr>
    </w:p>
    <w:p w14:paraId="5D58D31D" w14:textId="77777777" w:rsidR="003472DE" w:rsidRDefault="003472DE" w:rsidP="003472DE">
      <w:pPr>
        <w:jc w:val="left"/>
        <w:rPr>
          <w:rFonts w:ascii="Calibri" w:hAnsi="Calibri" w:cs="Calibri"/>
          <w:b/>
          <w:bCs/>
          <w:iCs/>
          <w:color w:val="000000"/>
          <w:sz w:val="24"/>
          <w:szCs w:val="40"/>
          <w:lang w:val="en-US"/>
        </w:rPr>
      </w:pPr>
    </w:p>
    <w:p w14:paraId="33A7E178" w14:textId="77777777" w:rsidR="003472DE" w:rsidRDefault="003472DE" w:rsidP="003472DE">
      <w:pPr>
        <w:jc w:val="left"/>
        <w:rPr>
          <w:rFonts w:ascii="Calibri" w:hAnsi="Calibri" w:cs="Calibri"/>
          <w:b/>
          <w:bCs/>
          <w:iCs/>
          <w:color w:val="000000"/>
          <w:sz w:val="24"/>
          <w:szCs w:val="40"/>
          <w:lang w:val="en-US"/>
        </w:rPr>
      </w:pPr>
    </w:p>
    <w:p w14:paraId="4A817B94" w14:textId="77777777" w:rsidR="003472DE" w:rsidRDefault="003472DE" w:rsidP="003472DE">
      <w:pPr>
        <w:jc w:val="left"/>
        <w:rPr>
          <w:rFonts w:ascii="Calibri" w:hAnsi="Calibri" w:cs="Calibri"/>
          <w:b/>
          <w:bCs/>
          <w:iCs/>
          <w:color w:val="000000"/>
          <w:sz w:val="24"/>
          <w:szCs w:val="40"/>
          <w:lang w:val="en-US"/>
        </w:rPr>
      </w:pPr>
    </w:p>
    <w:p w14:paraId="646EC570" w14:textId="77777777" w:rsidR="003472DE" w:rsidRDefault="003472DE" w:rsidP="003472DE">
      <w:pPr>
        <w:jc w:val="left"/>
        <w:rPr>
          <w:rFonts w:ascii="Calibri" w:hAnsi="Calibri" w:cs="Calibri"/>
          <w:b/>
          <w:bCs/>
          <w:iCs/>
          <w:color w:val="000000"/>
          <w:sz w:val="24"/>
          <w:szCs w:val="40"/>
          <w:lang w:val="en-US"/>
        </w:rPr>
      </w:pPr>
    </w:p>
    <w:p w14:paraId="08995061" w14:textId="77777777" w:rsidR="003472DE" w:rsidRDefault="003472DE" w:rsidP="003472DE">
      <w:pPr>
        <w:jc w:val="left"/>
        <w:rPr>
          <w:rFonts w:ascii="Calibri" w:hAnsi="Calibri" w:cs="Calibri"/>
          <w:b/>
          <w:bCs/>
          <w:iCs/>
          <w:color w:val="000000"/>
          <w:sz w:val="24"/>
          <w:szCs w:val="40"/>
          <w:lang w:val="en-US"/>
        </w:rPr>
      </w:pPr>
    </w:p>
    <w:p w14:paraId="7CAD41EC" w14:textId="77777777" w:rsidR="003472DE" w:rsidRDefault="003472DE" w:rsidP="003472DE">
      <w:pPr>
        <w:jc w:val="left"/>
        <w:rPr>
          <w:rFonts w:ascii="Calibri" w:hAnsi="Calibri" w:cs="Calibri"/>
          <w:b/>
          <w:bCs/>
          <w:iCs/>
          <w:color w:val="000000"/>
          <w:sz w:val="24"/>
          <w:szCs w:val="40"/>
          <w:lang w:val="en-US"/>
        </w:rPr>
      </w:pPr>
    </w:p>
    <w:p w14:paraId="1DC6ECC7" w14:textId="77777777" w:rsidR="003472DE" w:rsidRDefault="003472DE" w:rsidP="003472DE">
      <w:pPr>
        <w:jc w:val="left"/>
        <w:rPr>
          <w:rFonts w:ascii="Calibri" w:hAnsi="Calibri" w:cs="Calibri"/>
          <w:b/>
          <w:bCs/>
          <w:iCs/>
          <w:color w:val="000000"/>
          <w:sz w:val="24"/>
          <w:szCs w:val="40"/>
          <w:lang w:val="en-US"/>
        </w:rPr>
      </w:pPr>
    </w:p>
    <w:p w14:paraId="73765373" w14:textId="77777777" w:rsidR="003472DE" w:rsidRDefault="003472DE" w:rsidP="003472DE">
      <w:pPr>
        <w:jc w:val="left"/>
        <w:rPr>
          <w:rFonts w:ascii="Calibri" w:hAnsi="Calibri" w:cs="Calibri"/>
          <w:b/>
          <w:bCs/>
          <w:iCs/>
          <w:color w:val="000000"/>
          <w:sz w:val="24"/>
          <w:szCs w:val="40"/>
          <w:lang w:val="en-US"/>
        </w:rPr>
      </w:pPr>
    </w:p>
    <w:p w14:paraId="1D6C55B8" w14:textId="77777777" w:rsidR="003472DE" w:rsidRDefault="003472DE" w:rsidP="003472DE">
      <w:pPr>
        <w:jc w:val="left"/>
        <w:rPr>
          <w:rFonts w:ascii="Calibri" w:hAnsi="Calibri" w:cs="Calibri"/>
          <w:b/>
          <w:bCs/>
          <w:iCs/>
          <w:color w:val="000000"/>
          <w:sz w:val="24"/>
          <w:szCs w:val="40"/>
          <w:lang w:val="en-US"/>
        </w:rPr>
      </w:pPr>
    </w:p>
    <w:p w14:paraId="60213FE5" w14:textId="77777777" w:rsidR="003472DE" w:rsidRDefault="003472DE" w:rsidP="003472DE">
      <w:pPr>
        <w:jc w:val="left"/>
        <w:rPr>
          <w:rFonts w:ascii="Calibri" w:hAnsi="Calibri" w:cs="Calibri"/>
          <w:b/>
          <w:bCs/>
          <w:iCs/>
          <w:color w:val="000000"/>
          <w:sz w:val="24"/>
          <w:szCs w:val="40"/>
          <w:lang w:val="en-US"/>
        </w:rPr>
      </w:pPr>
    </w:p>
    <w:p w14:paraId="17E7D2C9" w14:textId="77777777" w:rsidR="003472DE" w:rsidRDefault="003472DE" w:rsidP="003472DE">
      <w:pPr>
        <w:jc w:val="left"/>
        <w:rPr>
          <w:rFonts w:ascii="Calibri" w:hAnsi="Calibri" w:cs="Calibri"/>
          <w:b/>
          <w:bCs/>
          <w:iCs/>
          <w:color w:val="000000"/>
          <w:sz w:val="24"/>
          <w:szCs w:val="40"/>
          <w:lang w:val="en-US"/>
        </w:rPr>
      </w:pPr>
    </w:p>
    <w:p w14:paraId="338E378C" w14:textId="77777777" w:rsidR="003472DE" w:rsidRDefault="003472DE" w:rsidP="003472DE">
      <w:pPr>
        <w:pStyle w:val="Heading3"/>
        <w:spacing w:before="0"/>
        <w:ind w:left="0" w:firstLine="0"/>
        <w:rPr>
          <w:rFonts w:ascii="Calibri" w:hAnsi="Calibri" w:cs="Calibri"/>
          <w:color w:val="000000"/>
          <w:sz w:val="21"/>
          <w:szCs w:val="21"/>
        </w:rPr>
      </w:pPr>
      <w:bookmarkStart w:id="199" w:name="_Toc85789835"/>
      <w:r>
        <w:rPr>
          <w:rFonts w:ascii="Calibri" w:hAnsi="Calibri" w:cs="Calibri"/>
          <w:color w:val="000000" w:themeColor="text1"/>
          <w:sz w:val="21"/>
          <w:szCs w:val="21"/>
        </w:rPr>
        <w:lastRenderedPageBreak/>
        <w:t>&lt;UC.003&gt; Lookup</w:t>
      </w:r>
      <w:bookmarkEnd w:id="199"/>
    </w:p>
    <w:p w14:paraId="71F5B71F" w14:textId="77777777" w:rsidR="003472DE" w:rsidRDefault="003472DE" w:rsidP="003472DE"/>
    <w:p w14:paraId="7A7F021D" w14:textId="77777777" w:rsidR="003472DE" w:rsidRDefault="003472DE" w:rsidP="003472DE">
      <w:pPr>
        <w:tabs>
          <w:tab w:val="left" w:pos="2700"/>
        </w:tabs>
        <w:rPr>
          <w:rFonts w:ascii="Calibri" w:hAnsi="Calibri" w:cs="Calibri"/>
          <w:i/>
          <w:color w:val="0000FF"/>
        </w:rPr>
      </w:pPr>
    </w:p>
    <w:tbl>
      <w:tblPr>
        <w:tblW w:w="0" w:type="auto"/>
        <w:jc w:val="center"/>
        <w:tblLayout w:type="fixed"/>
        <w:tblLook w:val="0000" w:firstRow="0" w:lastRow="0" w:firstColumn="0" w:lastColumn="0" w:noHBand="0" w:noVBand="0"/>
      </w:tblPr>
      <w:tblGrid>
        <w:gridCol w:w="3024"/>
        <w:gridCol w:w="5058"/>
      </w:tblGrid>
      <w:tr w:rsidR="003472DE" w:rsidRPr="00E1790B" w14:paraId="06EFA789"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5811B6D"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5061F67" w14:textId="77777777" w:rsidR="003472DE" w:rsidRDefault="003472DE" w:rsidP="00A651F5">
            <w:pPr>
              <w:rPr>
                <w:rStyle w:val="Erluterungen"/>
                <w:rFonts w:ascii="Calibri" w:hAnsi="Calibri" w:cs="Calibri"/>
                <w:i w:val="0"/>
                <w:color w:val="auto"/>
                <w:lang w:val="en-US"/>
              </w:rPr>
            </w:pPr>
            <w:r w:rsidRPr="632961C7">
              <w:rPr>
                <w:rStyle w:val="Erluterungen"/>
                <w:rFonts w:ascii="Calibri" w:hAnsi="Calibri" w:cs="Calibri"/>
                <w:i w:val="0"/>
                <w:color w:val="auto"/>
                <w:lang w:val="en-US"/>
              </w:rPr>
              <w:t>&lt;BP.00</w:t>
            </w:r>
            <w:r>
              <w:rPr>
                <w:rStyle w:val="Erluterungen"/>
                <w:rFonts w:ascii="Calibri" w:hAnsi="Calibri" w:cs="Calibri"/>
                <w:i w:val="0"/>
                <w:color w:val="auto"/>
                <w:lang w:val="en-US"/>
              </w:rPr>
              <w:t>3</w:t>
            </w:r>
            <w:r w:rsidRPr="632961C7">
              <w:rPr>
                <w:rStyle w:val="Erluterungen"/>
                <w:rFonts w:ascii="Calibri" w:hAnsi="Calibri" w:cs="Calibri"/>
                <w:i w:val="0"/>
                <w:color w:val="auto"/>
                <w:lang w:val="en-US"/>
              </w:rPr>
              <w:t xml:space="preserve">&gt;: </w:t>
            </w:r>
            <w:r>
              <w:rPr>
                <w:rStyle w:val="Erluterungen"/>
                <w:rFonts w:ascii="Calibri" w:hAnsi="Calibri" w:cs="Calibri"/>
                <w:i w:val="0"/>
                <w:color w:val="auto"/>
                <w:lang w:val="en-US"/>
              </w:rPr>
              <w:t xml:space="preserve"> </w:t>
            </w:r>
            <w:r w:rsidRPr="003B63F9">
              <w:rPr>
                <w:rStyle w:val="Erluterungen"/>
                <w:rFonts w:ascii="Calibri" w:hAnsi="Calibri" w:cs="Calibri"/>
                <w:i w:val="0"/>
                <w:color w:val="auto"/>
                <w:lang w:val="en-US"/>
              </w:rPr>
              <w:t>Customer Lookup of Cable Information</w:t>
            </w:r>
          </w:p>
        </w:tc>
      </w:tr>
      <w:tr w:rsidR="003472DE" w:rsidRPr="00E1790B" w14:paraId="6F9CFC96"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32FAE2A6"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DD5D6C4" w14:textId="77777777" w:rsidR="003472DE" w:rsidRPr="00322714" w:rsidRDefault="003472DE" w:rsidP="00A651F5">
            <w:pPr>
              <w:rPr>
                <w:rStyle w:val="Erluterungen"/>
                <w:rFonts w:ascii="Calibri" w:hAnsi="Calibri" w:cs="Calibri"/>
                <w:i w:val="0"/>
                <w:color w:val="auto"/>
                <w:lang w:val="en-US"/>
              </w:rPr>
            </w:pPr>
            <w:r w:rsidRPr="00C9759D">
              <w:rPr>
                <w:rStyle w:val="Erluterungen"/>
                <w:rFonts w:ascii="Calibri" w:hAnsi="Calibri" w:cs="Calibri"/>
                <w:i w:val="0"/>
                <w:color w:val="auto"/>
                <w:lang w:val="en-US"/>
              </w:rPr>
              <w:t>User needs a cable to fit their requirements or needs the specifications of a cable they used for a project</w:t>
            </w:r>
          </w:p>
        </w:tc>
      </w:tr>
      <w:tr w:rsidR="003472DE" w14:paraId="3B5ED5E5"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492E918"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3053F6B" w14:textId="77777777" w:rsidR="003472DE" w:rsidRDefault="003472DE" w:rsidP="00A651F5">
            <w:pPr>
              <w:spacing w:line="259" w:lineRule="auto"/>
              <w:rPr>
                <w:rStyle w:val="Erluterungen"/>
                <w:rFonts w:ascii="Calibri" w:hAnsi="Calibri" w:cs="Calibri"/>
                <w:i w:val="0"/>
              </w:rPr>
            </w:pPr>
            <w:r>
              <w:rPr>
                <w:rStyle w:val="Erluterungen"/>
                <w:rFonts w:ascii="Calibri" w:hAnsi="Calibri" w:cs="Calibri"/>
                <w:i w:val="0"/>
                <w:color w:val="auto"/>
              </w:rPr>
              <w:t>Search Engine</w:t>
            </w:r>
          </w:p>
        </w:tc>
      </w:tr>
      <w:tr w:rsidR="003472DE" w:rsidRPr="00E1790B" w14:paraId="4EE2F3F4"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40408CDB"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7687F29" w14:textId="77777777" w:rsidR="003472DE" w:rsidRPr="00872F80" w:rsidRDefault="003472DE" w:rsidP="00A651F5">
            <w:pPr>
              <w:rPr>
                <w:rStyle w:val="Erluterungen"/>
                <w:rFonts w:ascii="Calibri" w:hAnsi="Calibri" w:cs="Calibri"/>
                <w:color w:val="auto"/>
                <w:lang w:val="en-US"/>
              </w:rPr>
            </w:pPr>
            <w:r>
              <w:rPr>
                <w:rStyle w:val="Erluterungen"/>
                <w:rFonts w:ascii="Calibri" w:hAnsi="Calibri" w:cs="Calibri"/>
                <w:i w:val="0"/>
                <w:color w:val="auto"/>
                <w:lang w:val="en-US"/>
              </w:rPr>
              <w:t>The user has to define their demands and there must be a fitting cable already stored in the database, the program has to run without errors</w:t>
            </w:r>
          </w:p>
        </w:tc>
      </w:tr>
      <w:tr w:rsidR="003472DE" w:rsidRPr="00E1790B" w14:paraId="11C85889"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B5A9FC"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B471A4A" w14:textId="77777777" w:rsidR="003472DE" w:rsidRPr="00E53491" w:rsidRDefault="003472DE" w:rsidP="00A651F5">
            <w:pPr>
              <w:spacing w:line="259" w:lineRule="auto"/>
              <w:rPr>
                <w:rStyle w:val="Erluterungen"/>
                <w:rFonts w:ascii="Calibri" w:hAnsi="Calibri" w:cs="Calibri"/>
                <w:i w:val="0"/>
                <w:color w:val="auto"/>
                <w:lang w:val="en-US"/>
              </w:rPr>
            </w:pPr>
            <w:r>
              <w:rPr>
                <w:rStyle w:val="Erluterungen"/>
                <w:rFonts w:ascii="Calibri" w:hAnsi="Calibri" w:cs="Calibri"/>
                <w:i w:val="0"/>
                <w:color w:val="auto"/>
                <w:lang w:val="en-US"/>
              </w:rPr>
              <w:t>A fitting cable model is found for the user to view and/or download</w:t>
            </w:r>
          </w:p>
        </w:tc>
      </w:tr>
      <w:tr w:rsidR="003472DE" w14:paraId="062815A4"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4DF93677" w14:textId="77777777" w:rsidR="003472DE" w:rsidRDefault="003472DE" w:rsidP="00A651F5">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Users: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CAB63FF" w14:textId="77777777" w:rsidR="003472DE" w:rsidRDefault="003472DE" w:rsidP="00A651F5">
            <w:pPr>
              <w:spacing w:line="259" w:lineRule="auto"/>
              <w:rPr>
                <w:rStyle w:val="Erluterungen"/>
                <w:rFonts w:ascii="Calibri" w:hAnsi="Calibri" w:cs="Calibri"/>
                <w:i w:val="0"/>
              </w:rPr>
            </w:pPr>
            <w:r w:rsidRPr="2C419150">
              <w:rPr>
                <w:rStyle w:val="Erluterungen"/>
                <w:rFonts w:ascii="Calibri" w:hAnsi="Calibri" w:cs="Calibri"/>
                <w:i w:val="0"/>
                <w:color w:val="auto"/>
              </w:rPr>
              <w:t xml:space="preserve">User </w:t>
            </w:r>
            <w:proofErr w:type="spellStart"/>
            <w:r w:rsidRPr="2C419150">
              <w:rPr>
                <w:rStyle w:val="Erluterungen"/>
                <w:rFonts w:ascii="Calibri" w:hAnsi="Calibri" w:cs="Calibri"/>
                <w:i w:val="0"/>
                <w:color w:val="auto"/>
              </w:rPr>
              <w:t>and</w:t>
            </w:r>
            <w:proofErr w:type="spellEnd"/>
            <w:r w:rsidRPr="2C419150">
              <w:rPr>
                <w:rStyle w:val="Erluterungen"/>
                <w:rFonts w:ascii="Calibri" w:hAnsi="Calibri" w:cs="Calibri"/>
                <w:i w:val="0"/>
                <w:color w:val="auto"/>
              </w:rPr>
              <w:t xml:space="preserve"> </w:t>
            </w:r>
            <w:proofErr w:type="spellStart"/>
            <w:r>
              <w:rPr>
                <w:rStyle w:val="Erluterungen"/>
                <w:rFonts w:ascii="Calibri" w:hAnsi="Calibri" w:cs="Calibri"/>
                <w:i w:val="0"/>
                <w:color w:val="auto"/>
              </w:rPr>
              <w:t>search</w:t>
            </w:r>
            <w:proofErr w:type="spellEnd"/>
            <w:r>
              <w:rPr>
                <w:rStyle w:val="Erluterungen"/>
                <w:rFonts w:ascii="Calibri" w:hAnsi="Calibri" w:cs="Calibri"/>
                <w:i w:val="0"/>
                <w:color w:val="auto"/>
              </w:rPr>
              <w:t xml:space="preserve"> </w:t>
            </w:r>
            <w:proofErr w:type="spellStart"/>
            <w:r>
              <w:rPr>
                <w:rStyle w:val="Erluterungen"/>
                <w:rFonts w:ascii="Calibri" w:hAnsi="Calibri" w:cs="Calibri"/>
                <w:i w:val="0"/>
                <w:color w:val="auto"/>
              </w:rPr>
              <w:t>engine</w:t>
            </w:r>
            <w:proofErr w:type="spellEnd"/>
          </w:p>
        </w:tc>
      </w:tr>
      <w:tr w:rsidR="003472DE" w:rsidRPr="00E1790B" w14:paraId="0BB1E74F"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4AD2EC8D" w14:textId="77777777" w:rsidR="003472DE" w:rsidRDefault="003472DE" w:rsidP="00A651F5">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8C9AB00" w14:textId="77777777" w:rsidR="003472DE" w:rsidRPr="00AB7AFB" w:rsidRDefault="003472DE" w:rsidP="00A651F5">
            <w:pPr>
              <w:spacing w:line="259" w:lineRule="auto"/>
              <w:rPr>
                <w:rStyle w:val="Erluterungen"/>
                <w:rFonts w:ascii="Calibri" w:hAnsi="Calibri" w:cs="Calibri"/>
                <w:i w:val="0"/>
                <w:color w:val="auto"/>
                <w:lang w:val="en-US"/>
              </w:rPr>
            </w:pPr>
            <w:r>
              <w:rPr>
                <w:rStyle w:val="Erluterungen"/>
                <w:rFonts w:ascii="Calibri" w:hAnsi="Calibri" w:cs="Calibri"/>
                <w:i w:val="0"/>
                <w:color w:val="auto"/>
                <w:lang w:val="en-US"/>
              </w:rPr>
              <w:t>The user has special requirements or wants to look up the details of an existing cable</w:t>
            </w:r>
          </w:p>
        </w:tc>
      </w:tr>
    </w:tbl>
    <w:p w14:paraId="4303800A" w14:textId="77777777" w:rsidR="003472DE" w:rsidRDefault="003472DE" w:rsidP="003472DE">
      <w:pPr>
        <w:tabs>
          <w:tab w:val="left" w:pos="2700"/>
        </w:tabs>
        <w:rPr>
          <w:rStyle w:val="Erluterungen"/>
          <w:rFonts w:ascii="Calibri" w:hAnsi="Calibri" w:cs="Calibri"/>
          <w:iCs/>
          <w:color w:val="000000"/>
          <w:lang w:val="en-US"/>
        </w:rPr>
      </w:pPr>
    </w:p>
    <w:p w14:paraId="7853DE44" w14:textId="77777777" w:rsidR="003472DE" w:rsidRPr="00AB7AFB" w:rsidRDefault="003472DE" w:rsidP="003472DE">
      <w:pPr>
        <w:tabs>
          <w:tab w:val="left" w:pos="2700"/>
        </w:tabs>
        <w:rPr>
          <w:rStyle w:val="Erluterungen"/>
          <w:rFonts w:ascii="Calibri" w:hAnsi="Calibri" w:cs="Calibri"/>
          <w:iCs/>
          <w:color w:val="000000"/>
          <w:lang w:val="en-US"/>
        </w:rPr>
      </w:pPr>
    </w:p>
    <w:p w14:paraId="4482C05A" w14:textId="77777777" w:rsidR="003472DE" w:rsidRPr="00AB7AFB" w:rsidRDefault="003472DE" w:rsidP="003472DE">
      <w:pPr>
        <w:tabs>
          <w:tab w:val="left" w:pos="2700"/>
        </w:tabs>
        <w:rPr>
          <w:rStyle w:val="Erluterungen"/>
          <w:rFonts w:ascii="Calibri" w:hAnsi="Calibri" w:cs="Calibri"/>
          <w:iCs/>
          <w:color w:val="000000"/>
          <w:lang w:val="en-US"/>
        </w:rPr>
      </w:pPr>
      <w:r>
        <w:rPr>
          <w:rFonts w:ascii="Calibri" w:hAnsi="Calibri" w:cs="Calibri"/>
          <w:i/>
          <w:iCs/>
          <w:noProof/>
          <w:color w:val="000000"/>
          <w:sz w:val="24"/>
          <w:lang w:val="en-US"/>
        </w:rPr>
        <w:drawing>
          <wp:inline distT="0" distB="0" distL="0" distR="0" wp14:anchorId="3355FB46" wp14:editId="04958839">
            <wp:extent cx="5581540" cy="3200400"/>
            <wp:effectExtent l="0" t="0" r="0" b="1270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14:paraId="671A1B07" w14:textId="77777777" w:rsidR="003472DE" w:rsidRPr="00AB7AFB" w:rsidRDefault="003472DE" w:rsidP="003472DE">
      <w:pPr>
        <w:tabs>
          <w:tab w:val="left" w:pos="2700"/>
        </w:tabs>
        <w:rPr>
          <w:rStyle w:val="Erluterungen"/>
          <w:rFonts w:ascii="Calibri" w:hAnsi="Calibri" w:cs="Calibri"/>
          <w:iCs/>
          <w:color w:val="000000"/>
          <w:lang w:val="en-US"/>
        </w:rPr>
      </w:pPr>
    </w:p>
    <w:p w14:paraId="6F8BCFAE" w14:textId="77777777" w:rsidR="003472DE" w:rsidRDefault="003472DE" w:rsidP="003472DE">
      <w:pPr>
        <w:jc w:val="left"/>
        <w:rPr>
          <w:rFonts w:ascii="Calibri" w:hAnsi="Calibri" w:cs="Calibri"/>
          <w:b/>
          <w:bCs/>
          <w:iCs/>
          <w:color w:val="000000"/>
          <w:sz w:val="24"/>
          <w:szCs w:val="40"/>
          <w:lang w:val="en-US"/>
        </w:rPr>
      </w:pPr>
    </w:p>
    <w:p w14:paraId="61AB34E1" w14:textId="77777777" w:rsidR="003472DE" w:rsidRDefault="003472DE" w:rsidP="003472DE">
      <w:pPr>
        <w:jc w:val="left"/>
        <w:rPr>
          <w:rFonts w:ascii="Calibri" w:hAnsi="Calibri" w:cs="Calibri"/>
          <w:b/>
          <w:bCs/>
          <w:iCs/>
          <w:color w:val="000000"/>
          <w:sz w:val="24"/>
          <w:szCs w:val="40"/>
          <w:lang w:val="en-US"/>
        </w:rPr>
      </w:pPr>
    </w:p>
    <w:p w14:paraId="00188085" w14:textId="77777777" w:rsidR="003472DE" w:rsidRDefault="003472DE" w:rsidP="003472DE">
      <w:pPr>
        <w:jc w:val="left"/>
        <w:rPr>
          <w:rFonts w:ascii="Calibri" w:hAnsi="Calibri" w:cs="Calibri"/>
          <w:b/>
          <w:bCs/>
          <w:iCs/>
          <w:color w:val="000000"/>
          <w:sz w:val="24"/>
          <w:szCs w:val="40"/>
          <w:lang w:val="en-US"/>
        </w:rPr>
      </w:pPr>
    </w:p>
    <w:p w14:paraId="47072D8E" w14:textId="77777777" w:rsidR="003472DE" w:rsidRDefault="003472DE" w:rsidP="003472DE">
      <w:pPr>
        <w:jc w:val="left"/>
        <w:rPr>
          <w:rFonts w:ascii="Calibri" w:hAnsi="Calibri" w:cs="Calibri"/>
          <w:b/>
          <w:bCs/>
          <w:iCs/>
          <w:color w:val="000000"/>
          <w:sz w:val="24"/>
          <w:szCs w:val="40"/>
          <w:lang w:val="en-US"/>
        </w:rPr>
      </w:pPr>
    </w:p>
    <w:p w14:paraId="796B861D" w14:textId="77777777" w:rsidR="003472DE" w:rsidRDefault="003472DE" w:rsidP="003472DE">
      <w:pPr>
        <w:jc w:val="left"/>
        <w:rPr>
          <w:rFonts w:ascii="Calibri" w:hAnsi="Calibri" w:cs="Calibri"/>
          <w:b/>
          <w:bCs/>
          <w:iCs/>
          <w:color w:val="000000"/>
          <w:sz w:val="24"/>
          <w:szCs w:val="40"/>
          <w:lang w:val="en-US"/>
        </w:rPr>
      </w:pPr>
    </w:p>
    <w:p w14:paraId="2D04F2BC" w14:textId="77777777" w:rsidR="003472DE" w:rsidRDefault="003472DE" w:rsidP="003472DE">
      <w:pPr>
        <w:jc w:val="left"/>
        <w:rPr>
          <w:rFonts w:ascii="Calibri" w:hAnsi="Calibri" w:cs="Calibri"/>
          <w:b/>
          <w:bCs/>
          <w:iCs/>
          <w:color w:val="000000"/>
          <w:sz w:val="24"/>
          <w:szCs w:val="40"/>
          <w:lang w:val="en-US"/>
        </w:rPr>
      </w:pPr>
    </w:p>
    <w:p w14:paraId="31E0D4DD" w14:textId="668A4EDE" w:rsidR="003472DE" w:rsidRDefault="003472DE" w:rsidP="003472DE">
      <w:pPr>
        <w:jc w:val="left"/>
        <w:rPr>
          <w:rFonts w:ascii="Calibri" w:hAnsi="Calibri" w:cs="Calibri"/>
          <w:b/>
          <w:bCs/>
          <w:iCs/>
          <w:color w:val="000000"/>
          <w:sz w:val="24"/>
          <w:szCs w:val="40"/>
          <w:lang w:val="en-US"/>
        </w:rPr>
      </w:pPr>
    </w:p>
    <w:p w14:paraId="63008725" w14:textId="77777777" w:rsidR="007B59E5" w:rsidRPr="00AB7AFB" w:rsidRDefault="007B59E5" w:rsidP="003472DE">
      <w:pPr>
        <w:jc w:val="left"/>
        <w:rPr>
          <w:rFonts w:ascii="Calibri" w:hAnsi="Calibri" w:cs="Calibri"/>
          <w:b/>
          <w:bCs/>
          <w:iCs/>
          <w:color w:val="000000"/>
          <w:sz w:val="24"/>
          <w:szCs w:val="40"/>
          <w:lang w:val="en-US"/>
        </w:rPr>
      </w:pPr>
    </w:p>
    <w:p w14:paraId="1952EF77" w14:textId="5230357D" w:rsidR="003472DE" w:rsidRDefault="003472DE" w:rsidP="003472DE">
      <w:pPr>
        <w:pStyle w:val="Heading2"/>
        <w:spacing w:before="120"/>
        <w:ind w:left="284" w:hanging="284"/>
        <w:rPr>
          <w:rFonts w:ascii="Calibri" w:hAnsi="Calibri" w:cs="Calibri"/>
          <w:i/>
          <w:color w:val="000000"/>
          <w:sz w:val="24"/>
          <w:szCs w:val="40"/>
        </w:rPr>
      </w:pPr>
      <w:bookmarkStart w:id="200" w:name="_Toc522174218"/>
      <w:bookmarkStart w:id="201" w:name="_Toc85789836"/>
      <w:r>
        <w:rPr>
          <w:rFonts w:ascii="Calibri" w:hAnsi="Calibri" w:cs="Calibri"/>
          <w:color w:val="000000" w:themeColor="text1"/>
          <w:sz w:val="24"/>
          <w:szCs w:val="40"/>
        </w:rPr>
        <w:lastRenderedPageBreak/>
        <w:t>Features</w:t>
      </w:r>
      <w:bookmarkEnd w:id="188"/>
      <w:bookmarkEnd w:id="200"/>
      <w:bookmarkEnd w:id="201"/>
      <w:ins w:id="202" w:author="Leon Amtmann" w:date="2021-10-29T11:08:00Z">
        <w:r w:rsidR="00A15506">
          <w:rPr>
            <w:rFonts w:ascii="Calibri" w:hAnsi="Calibri" w:cs="Calibri"/>
            <w:color w:val="000000" w:themeColor="text1"/>
            <w:sz w:val="24"/>
            <w:szCs w:val="40"/>
          </w:rPr>
          <w:t xml:space="preserve"> (Gehören ins Pflichtenheft)</w:t>
        </w:r>
      </w:ins>
    </w:p>
    <w:p w14:paraId="1DB95F28" w14:textId="77777777" w:rsidR="003472DE" w:rsidRDefault="003472DE" w:rsidP="003472DE">
      <w:pPr>
        <w:tabs>
          <w:tab w:val="left" w:pos="2700"/>
        </w:tabs>
        <w:rPr>
          <w:rStyle w:val="Erluterungen"/>
          <w:rFonts w:ascii="Calibri" w:hAnsi="Calibri" w:cs="Calibri"/>
          <w:i w:val="0"/>
          <w:iCs/>
          <w:color w:val="000000"/>
        </w:rPr>
      </w:pPr>
    </w:p>
    <w:p w14:paraId="6B843A79" w14:textId="0930C6A0" w:rsidR="003472DE" w:rsidRDefault="003472DE" w:rsidP="003472DE">
      <w:pPr>
        <w:pStyle w:val="Heading3"/>
        <w:spacing w:before="0"/>
        <w:ind w:left="0" w:firstLine="0"/>
        <w:rPr>
          <w:rFonts w:ascii="Calibri" w:hAnsi="Calibri" w:cs="Calibri"/>
          <w:color w:val="000000"/>
          <w:sz w:val="21"/>
          <w:szCs w:val="21"/>
        </w:rPr>
      </w:pPr>
      <w:bookmarkStart w:id="203" w:name="_Toc522094880"/>
      <w:bookmarkStart w:id="204" w:name="_Toc522094932"/>
      <w:bookmarkStart w:id="205" w:name="_Toc522168330"/>
      <w:bookmarkStart w:id="206" w:name="_Toc522174219"/>
      <w:bookmarkStart w:id="207" w:name="_Toc85789837"/>
      <w:r>
        <w:rPr>
          <w:rFonts w:ascii="Calibri" w:hAnsi="Calibri" w:cs="Calibri"/>
          <w:color w:val="000000" w:themeColor="text1"/>
          <w:sz w:val="21"/>
          <w:szCs w:val="21"/>
        </w:rPr>
        <w:t>/</w:t>
      </w:r>
      <w:r w:rsidR="007B59E5">
        <w:rPr>
          <w:rFonts w:ascii="Calibri" w:hAnsi="Calibri" w:cs="Calibri"/>
          <w:color w:val="000000" w:themeColor="text1"/>
          <w:sz w:val="21"/>
          <w:szCs w:val="21"/>
        </w:rPr>
        <w:t>LF</w:t>
      </w:r>
      <w:r>
        <w:rPr>
          <w:rFonts w:ascii="Calibri" w:hAnsi="Calibri" w:cs="Calibri"/>
          <w:color w:val="000000" w:themeColor="text1"/>
          <w:sz w:val="21"/>
          <w:szCs w:val="21"/>
        </w:rPr>
        <w:t xml:space="preserve">10/ </w:t>
      </w:r>
      <w:bookmarkEnd w:id="203"/>
      <w:bookmarkEnd w:id="204"/>
      <w:bookmarkEnd w:id="205"/>
      <w:bookmarkEnd w:id="206"/>
      <w:r>
        <w:rPr>
          <w:rFonts w:ascii="Calibri" w:hAnsi="Calibri" w:cs="Calibri"/>
          <w:color w:val="000000" w:themeColor="text1"/>
          <w:sz w:val="21"/>
          <w:szCs w:val="21"/>
        </w:rPr>
        <w:t>Login &amp; User Authentication</w:t>
      </w:r>
      <w:bookmarkEnd w:id="207"/>
      <w:ins w:id="208" w:author="Leon Amtmann" w:date="2021-10-29T11:08:00Z">
        <w:r w:rsidR="00A15506">
          <w:rPr>
            <w:rFonts w:ascii="Calibri" w:hAnsi="Calibri" w:cs="Calibri"/>
            <w:color w:val="000000" w:themeColor="text1"/>
            <w:sz w:val="21"/>
            <w:szCs w:val="21"/>
          </w:rPr>
          <w:t xml:space="preserve"> (Darf bleiben)</w:t>
        </w:r>
      </w:ins>
    </w:p>
    <w:p w14:paraId="4AC435F5" w14:textId="77777777" w:rsidR="003472DE" w:rsidRDefault="003472DE" w:rsidP="003472DE">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Login &amp; Authentication system shall check if the entered credentials match the credentials saved in the authentication storage location and, in case of failure to authenticate, inform the user and deny access to the cable wizards modification functions.</w:t>
      </w:r>
    </w:p>
    <w:p w14:paraId="6456D789" w14:textId="77777777" w:rsidR="003472DE" w:rsidRDefault="003472DE" w:rsidP="003472DE">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 xml:space="preserve">After too many successive authentication failures, the system administrator will be informed about an unauthorized access attempt. </w:t>
      </w:r>
    </w:p>
    <w:p w14:paraId="7297934F" w14:textId="77777777" w:rsidR="003472DE" w:rsidRDefault="003472DE" w:rsidP="003472DE">
      <w:pPr>
        <w:tabs>
          <w:tab w:val="left" w:pos="2700"/>
        </w:tabs>
        <w:rPr>
          <w:rStyle w:val="Erluterungen"/>
          <w:rFonts w:ascii="Calibri" w:hAnsi="Calibri" w:cs="Calibri"/>
          <w:i w:val="0"/>
          <w:iCs/>
          <w:color w:val="000000"/>
          <w:lang w:val="en-US"/>
        </w:rPr>
      </w:pPr>
    </w:p>
    <w:p w14:paraId="3BFB3729" w14:textId="77777777" w:rsidR="003472DE" w:rsidRPr="002A143F" w:rsidRDefault="003472DE" w:rsidP="003472DE">
      <w:pPr>
        <w:pStyle w:val="Heading3"/>
        <w:spacing w:before="0"/>
        <w:ind w:left="0" w:firstLine="0"/>
        <w:rPr>
          <w:rFonts w:ascii="Calibri" w:hAnsi="Calibri" w:cs="Calibri"/>
          <w:color w:val="000000"/>
          <w:sz w:val="21"/>
          <w:szCs w:val="21"/>
          <w:lang w:val="en-US"/>
        </w:rPr>
      </w:pPr>
      <w:bookmarkStart w:id="209" w:name="_Toc522094881"/>
      <w:bookmarkStart w:id="210" w:name="_Toc522094933"/>
      <w:bookmarkStart w:id="211" w:name="_Toc522168331"/>
      <w:bookmarkStart w:id="212" w:name="_Toc522174220"/>
      <w:bookmarkStart w:id="213" w:name="_Toc85789838"/>
      <w:r w:rsidRPr="002A143F">
        <w:rPr>
          <w:rFonts w:ascii="Calibri" w:hAnsi="Calibri" w:cs="Calibri"/>
          <w:color w:val="000000" w:themeColor="text1"/>
          <w:sz w:val="21"/>
          <w:szCs w:val="21"/>
          <w:lang w:val="en-US"/>
        </w:rPr>
        <w:t xml:space="preserve">/LF20/ </w:t>
      </w:r>
      <w:bookmarkEnd w:id="209"/>
      <w:bookmarkEnd w:id="210"/>
      <w:bookmarkEnd w:id="211"/>
      <w:bookmarkEnd w:id="212"/>
      <w:r w:rsidRPr="002A143F">
        <w:rPr>
          <w:rFonts w:ascii="Calibri" w:hAnsi="Calibri" w:cs="Calibri"/>
          <w:color w:val="000000" w:themeColor="text1"/>
          <w:sz w:val="21"/>
          <w:szCs w:val="21"/>
          <w:lang w:val="en-US"/>
        </w:rPr>
        <w:t xml:space="preserve">Displaying a </w:t>
      </w:r>
      <w:r>
        <w:rPr>
          <w:rFonts w:ascii="Calibri" w:hAnsi="Calibri" w:cs="Calibri"/>
          <w:color w:val="000000" w:themeColor="text1"/>
          <w:sz w:val="21"/>
          <w:szCs w:val="21"/>
          <w:lang w:val="en-US"/>
        </w:rPr>
        <w:t>L</w:t>
      </w:r>
      <w:r w:rsidRPr="002A143F">
        <w:rPr>
          <w:rFonts w:ascii="Calibri" w:hAnsi="Calibri" w:cs="Calibri"/>
          <w:color w:val="000000" w:themeColor="text1"/>
          <w:sz w:val="21"/>
          <w:szCs w:val="21"/>
          <w:lang w:val="en-US"/>
        </w:rPr>
        <w:t>ist o</w:t>
      </w:r>
      <w:r>
        <w:rPr>
          <w:rFonts w:ascii="Calibri" w:hAnsi="Calibri" w:cs="Calibri"/>
          <w:color w:val="000000" w:themeColor="text1"/>
          <w:sz w:val="21"/>
          <w:szCs w:val="21"/>
          <w:lang w:val="en-US"/>
        </w:rPr>
        <w:t>f Cable Models in Database</w:t>
      </w:r>
      <w:bookmarkEnd w:id="213"/>
    </w:p>
    <w:p w14:paraId="2F7FE44E" w14:textId="77777777" w:rsidR="003472DE" w:rsidRDefault="003472DE" w:rsidP="003472DE">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Cable Wizard will check if there are any cable model files to be displayed and, in case there are none, give an appropriate message to the user. Otherwise, the cables will be displayed in alphabetical order of their respective specified names. </w:t>
      </w:r>
    </w:p>
    <w:p w14:paraId="586657F4" w14:textId="77777777" w:rsidR="003472DE" w:rsidRDefault="003472DE" w:rsidP="003472DE">
      <w:pPr>
        <w:tabs>
          <w:tab w:val="left" w:pos="2700"/>
        </w:tabs>
        <w:rPr>
          <w:rStyle w:val="Erluterungen"/>
          <w:rFonts w:ascii="Calibri" w:hAnsi="Calibri" w:cs="Calibri"/>
          <w:i w:val="0"/>
          <w:iCs/>
          <w:color w:val="000000"/>
          <w:lang w:val="en-US"/>
        </w:rPr>
      </w:pPr>
    </w:p>
    <w:p w14:paraId="694920C0" w14:textId="628E2F1C" w:rsidR="003472DE" w:rsidRDefault="003472DE" w:rsidP="003472DE">
      <w:pPr>
        <w:pStyle w:val="Heading3"/>
        <w:tabs>
          <w:tab w:val="left" w:pos="2700"/>
        </w:tabs>
        <w:spacing w:before="0"/>
        <w:ind w:left="0" w:firstLine="0"/>
        <w:rPr>
          <w:rFonts w:ascii="Calibri" w:hAnsi="Calibri" w:cs="Calibri"/>
          <w:color w:val="000000" w:themeColor="text1"/>
          <w:sz w:val="21"/>
          <w:szCs w:val="21"/>
          <w:lang w:val="en-US"/>
        </w:rPr>
      </w:pPr>
      <w:bookmarkStart w:id="214" w:name="_Toc85789839"/>
      <w:r w:rsidRPr="00EB18CB">
        <w:rPr>
          <w:rFonts w:ascii="Calibri" w:hAnsi="Calibri" w:cs="Calibri"/>
          <w:color w:val="000000" w:themeColor="text1"/>
          <w:sz w:val="21"/>
          <w:szCs w:val="21"/>
          <w:lang w:val="en-US"/>
        </w:rPr>
        <w:t xml:space="preserve">/LF30/ </w:t>
      </w:r>
      <w:r>
        <w:rPr>
          <w:rFonts w:ascii="Calibri" w:hAnsi="Calibri" w:cs="Calibri"/>
          <w:color w:val="000000" w:themeColor="text1"/>
          <w:sz w:val="21"/>
          <w:szCs w:val="21"/>
          <w:lang w:val="en-US"/>
        </w:rPr>
        <w:t>Deprecation of Cable Model</w:t>
      </w:r>
      <w:bookmarkEnd w:id="214"/>
      <w:ins w:id="215" w:author="Leon Amtmann" w:date="2021-10-29T11:08:00Z">
        <w:r w:rsidR="00A15506">
          <w:rPr>
            <w:rFonts w:ascii="Calibri" w:hAnsi="Calibri" w:cs="Calibri"/>
            <w:color w:val="000000" w:themeColor="text1"/>
            <w:sz w:val="21"/>
            <w:szCs w:val="21"/>
            <w:lang w:val="en-US"/>
          </w:rPr>
          <w:t xml:space="preserve"> (</w:t>
        </w:r>
        <w:proofErr w:type="spellStart"/>
        <w:r w:rsidR="00A15506">
          <w:rPr>
            <w:rFonts w:ascii="Calibri" w:hAnsi="Calibri" w:cs="Calibri"/>
            <w:color w:val="000000" w:themeColor="text1"/>
            <w:sz w:val="21"/>
            <w:szCs w:val="21"/>
            <w:lang w:val="en-US"/>
          </w:rPr>
          <w:t>Darf</w:t>
        </w:r>
        <w:proofErr w:type="spellEnd"/>
        <w:r w:rsidR="00A15506">
          <w:rPr>
            <w:rFonts w:ascii="Calibri" w:hAnsi="Calibri" w:cs="Calibri"/>
            <w:color w:val="000000" w:themeColor="text1"/>
            <w:sz w:val="21"/>
            <w:szCs w:val="21"/>
            <w:lang w:val="en-US"/>
          </w:rPr>
          <w:t xml:space="preserve"> </w:t>
        </w:r>
        <w:proofErr w:type="spellStart"/>
        <w:r w:rsidR="00A15506">
          <w:rPr>
            <w:rFonts w:ascii="Calibri" w:hAnsi="Calibri" w:cs="Calibri"/>
            <w:color w:val="000000" w:themeColor="text1"/>
            <w:sz w:val="21"/>
            <w:szCs w:val="21"/>
            <w:lang w:val="en-US"/>
          </w:rPr>
          <w:t>bleiben</w:t>
        </w:r>
        <w:proofErr w:type="spellEnd"/>
        <w:r w:rsidR="00A15506">
          <w:rPr>
            <w:rFonts w:ascii="Calibri" w:hAnsi="Calibri" w:cs="Calibri"/>
            <w:color w:val="000000" w:themeColor="text1"/>
            <w:sz w:val="21"/>
            <w:szCs w:val="21"/>
            <w:lang w:val="en-US"/>
          </w:rPr>
          <w:t>)</w:t>
        </w:r>
      </w:ins>
    </w:p>
    <w:p w14:paraId="357A6248" w14:textId="74C46B0D" w:rsidR="003472DE" w:rsidRPr="0062620B" w:rsidRDefault="003472DE" w:rsidP="003472DE">
      <w:pPr>
        <w:tabs>
          <w:tab w:val="left" w:pos="2700"/>
        </w:tabs>
        <w:rPr>
          <w:rStyle w:val="Erluterungen"/>
          <w:rFonts w:ascii="Calibri" w:hAnsi="Calibri" w:cs="Calibri"/>
          <w:i w:val="0"/>
          <w:color w:val="000000" w:themeColor="text1"/>
          <w:lang w:val="en-US"/>
        </w:rPr>
      </w:pPr>
      <w:r>
        <w:rPr>
          <w:rStyle w:val="Erluterungen"/>
          <w:rFonts w:ascii="Calibri" w:hAnsi="Calibri" w:cs="Calibri"/>
          <w:i w:val="0"/>
          <w:color w:val="000000" w:themeColor="text1"/>
          <w:lang w:val="en-US"/>
        </w:rPr>
        <w:t>If the Cable Wizard receives a command for deletion of a cable model, it will check if the command for deletion came from an authenticated user. If not, the cable is not deleted, otherwise the model is purged from the database and the display page is refreshed, now without displaying the deleted cable.</w:t>
      </w:r>
    </w:p>
    <w:p w14:paraId="331939A7" w14:textId="77777777" w:rsidR="003472DE" w:rsidRPr="00EB18CB" w:rsidRDefault="003472DE" w:rsidP="003472DE">
      <w:pPr>
        <w:rPr>
          <w:lang w:val="en-US"/>
        </w:rPr>
      </w:pPr>
    </w:p>
    <w:p w14:paraId="69C578CF" w14:textId="77777777" w:rsidR="003472DE" w:rsidRDefault="003472DE" w:rsidP="003472DE">
      <w:pPr>
        <w:pStyle w:val="Heading3"/>
        <w:spacing w:before="0"/>
        <w:ind w:left="0" w:firstLine="0"/>
        <w:rPr>
          <w:rFonts w:ascii="Calibri" w:hAnsi="Calibri" w:cs="Calibri"/>
          <w:color w:val="000000" w:themeColor="text1"/>
          <w:sz w:val="21"/>
          <w:szCs w:val="21"/>
          <w:lang w:val="en-US"/>
        </w:rPr>
      </w:pPr>
      <w:bookmarkStart w:id="216" w:name="_Toc85789840"/>
      <w:r w:rsidRPr="002A143F">
        <w:rPr>
          <w:rFonts w:ascii="Calibri" w:hAnsi="Calibri" w:cs="Calibri"/>
          <w:color w:val="000000" w:themeColor="text1"/>
          <w:sz w:val="21"/>
          <w:szCs w:val="21"/>
          <w:lang w:val="en-US"/>
        </w:rPr>
        <w:t>/</w:t>
      </w:r>
      <w:r>
        <w:rPr>
          <w:rFonts w:ascii="Calibri" w:hAnsi="Calibri" w:cs="Calibri"/>
          <w:color w:val="000000" w:themeColor="text1"/>
          <w:sz w:val="21"/>
          <w:szCs w:val="21"/>
          <w:lang w:val="en-US"/>
        </w:rPr>
        <w:t>LF40</w:t>
      </w:r>
      <w:r w:rsidRPr="002A143F">
        <w:rPr>
          <w:rFonts w:ascii="Calibri" w:hAnsi="Calibri" w:cs="Calibri"/>
          <w:color w:val="000000" w:themeColor="text1"/>
          <w:sz w:val="21"/>
          <w:szCs w:val="21"/>
          <w:lang w:val="en-US"/>
        </w:rPr>
        <w:t>/</w:t>
      </w:r>
      <w:r>
        <w:rPr>
          <w:rFonts w:ascii="Calibri" w:hAnsi="Calibri" w:cs="Calibri"/>
          <w:color w:val="000000" w:themeColor="text1"/>
          <w:sz w:val="21"/>
          <w:szCs w:val="21"/>
          <w:lang w:val="en-US"/>
        </w:rPr>
        <w:t xml:space="preserve"> Searching and Filtering the Cable List</w:t>
      </w:r>
      <w:bookmarkEnd w:id="216"/>
    </w:p>
    <w:p w14:paraId="57B87F6E" w14:textId="77777777" w:rsidR="003472DE" w:rsidRPr="001925F5" w:rsidRDefault="003472DE" w:rsidP="00252E00">
      <w:pPr>
        <w:rPr>
          <w:rFonts w:asciiTheme="minorHAnsi" w:hAnsiTheme="minorHAnsi" w:cs="Arial"/>
          <w:sz w:val="24"/>
          <w:szCs w:val="24"/>
          <w:lang w:val="en-US"/>
        </w:rPr>
      </w:pPr>
      <w:r w:rsidRPr="001925F5">
        <w:rPr>
          <w:rFonts w:asciiTheme="minorHAnsi" w:hAnsiTheme="minorHAnsi" w:cs="Arial"/>
          <w:sz w:val="24"/>
          <w:szCs w:val="24"/>
          <w:lang w:val="en-US"/>
        </w:rPr>
        <w:t xml:space="preserve">The Cable Wizard will check the list of cables, dynamically purging those from the list that do not fit the search criteria specified in a text box. If the search criteria do not match any cable, the user will be informed. Otherwise, a list of cables matching the search criteria is returned. </w:t>
      </w:r>
    </w:p>
    <w:p w14:paraId="5BFD7DD2" w14:textId="77777777" w:rsidR="003472DE" w:rsidRPr="00853826" w:rsidRDefault="003472DE" w:rsidP="003472DE">
      <w:pPr>
        <w:rPr>
          <w:lang w:val="en-US"/>
        </w:rPr>
      </w:pPr>
    </w:p>
    <w:p w14:paraId="26D0B97B" w14:textId="77777777" w:rsidR="003472DE" w:rsidRDefault="003472DE" w:rsidP="003472DE">
      <w:pPr>
        <w:pStyle w:val="Heading3"/>
        <w:spacing w:before="0"/>
        <w:ind w:left="0" w:firstLine="0"/>
        <w:rPr>
          <w:rFonts w:ascii="Calibri" w:hAnsi="Calibri" w:cs="Calibri"/>
          <w:color w:val="000000" w:themeColor="text1"/>
          <w:sz w:val="21"/>
          <w:szCs w:val="21"/>
          <w:lang w:val="en-US"/>
        </w:rPr>
      </w:pPr>
      <w:bookmarkStart w:id="217" w:name="_Toc85789841"/>
      <w:r w:rsidRPr="002A143F">
        <w:rPr>
          <w:rFonts w:ascii="Calibri" w:hAnsi="Calibri" w:cs="Calibri"/>
          <w:color w:val="000000" w:themeColor="text1"/>
          <w:sz w:val="21"/>
          <w:szCs w:val="21"/>
          <w:lang w:val="en-US"/>
        </w:rPr>
        <w:t>/</w:t>
      </w:r>
      <w:r>
        <w:rPr>
          <w:rFonts w:ascii="Calibri" w:hAnsi="Calibri" w:cs="Calibri"/>
          <w:color w:val="000000" w:themeColor="text1"/>
          <w:sz w:val="21"/>
          <w:szCs w:val="21"/>
          <w:lang w:val="en-US"/>
        </w:rPr>
        <w:t>LF50</w:t>
      </w:r>
      <w:r w:rsidRPr="002A143F">
        <w:rPr>
          <w:rFonts w:ascii="Calibri" w:hAnsi="Calibri" w:cs="Calibri"/>
          <w:color w:val="000000" w:themeColor="text1"/>
          <w:sz w:val="21"/>
          <w:szCs w:val="21"/>
          <w:lang w:val="en-US"/>
        </w:rPr>
        <w:t>/</w:t>
      </w:r>
      <w:r>
        <w:rPr>
          <w:rFonts w:ascii="Calibri" w:hAnsi="Calibri" w:cs="Calibri"/>
          <w:color w:val="000000" w:themeColor="text1"/>
          <w:sz w:val="21"/>
          <w:szCs w:val="21"/>
          <w:lang w:val="en-US"/>
        </w:rPr>
        <w:t xml:space="preserve"> Downloading Cable Specifications</w:t>
      </w:r>
      <w:bookmarkEnd w:id="217"/>
    </w:p>
    <w:p w14:paraId="30687582" w14:textId="2D058AAE" w:rsidR="003472DE" w:rsidRDefault="003472DE" w:rsidP="003472DE">
      <w:pPr>
        <w:rPr>
          <w:ins w:id="218" w:author="Leon Amtmann" w:date="2021-10-29T11:09:00Z"/>
          <w:rFonts w:asciiTheme="minorHAnsi" w:hAnsiTheme="minorHAnsi"/>
          <w:sz w:val="24"/>
          <w:szCs w:val="24"/>
          <w:lang w:val="en-US"/>
        </w:rPr>
      </w:pPr>
      <w:r w:rsidRPr="008A451C">
        <w:rPr>
          <w:rFonts w:asciiTheme="minorHAnsi" w:hAnsiTheme="minorHAnsi"/>
          <w:sz w:val="24"/>
          <w:szCs w:val="24"/>
          <w:lang w:val="en-US"/>
        </w:rPr>
        <w:t xml:space="preserve">The Cable Wizard will convert the information about a particular cable in the database into a </w:t>
      </w:r>
      <w:proofErr w:type="spellStart"/>
      <w:r w:rsidRPr="008A451C">
        <w:rPr>
          <w:rFonts w:asciiTheme="minorHAnsi" w:hAnsiTheme="minorHAnsi"/>
          <w:sz w:val="24"/>
          <w:szCs w:val="24"/>
          <w:lang w:val="en-US"/>
        </w:rPr>
        <w:t>AutomationML</w:t>
      </w:r>
      <w:proofErr w:type="spellEnd"/>
      <w:r w:rsidRPr="008A451C">
        <w:rPr>
          <w:rFonts w:asciiTheme="minorHAnsi" w:hAnsiTheme="minorHAnsi"/>
          <w:sz w:val="24"/>
          <w:szCs w:val="24"/>
          <w:lang w:val="en-US"/>
        </w:rPr>
        <w:t xml:space="preserve">-compliant format and transfer that data to the user. If the resulting </w:t>
      </w:r>
      <w:proofErr w:type="spellStart"/>
      <w:r w:rsidRPr="008A451C">
        <w:rPr>
          <w:rFonts w:asciiTheme="minorHAnsi" w:hAnsiTheme="minorHAnsi"/>
          <w:sz w:val="24"/>
          <w:szCs w:val="24"/>
          <w:lang w:val="en-US"/>
        </w:rPr>
        <w:t>AutomationML</w:t>
      </w:r>
      <w:proofErr w:type="spellEnd"/>
      <w:r w:rsidRPr="008A451C">
        <w:rPr>
          <w:rFonts w:asciiTheme="minorHAnsi" w:hAnsiTheme="minorHAnsi"/>
          <w:sz w:val="24"/>
          <w:szCs w:val="24"/>
          <w:lang w:val="en-US"/>
        </w:rPr>
        <w:t xml:space="preserve">-package fails integrity verification or syntax-checks, the user will be informed. </w:t>
      </w:r>
      <w:proofErr w:type="gramStart"/>
      <w:r w:rsidRPr="008A451C">
        <w:rPr>
          <w:rFonts w:asciiTheme="minorHAnsi" w:hAnsiTheme="minorHAnsi"/>
          <w:sz w:val="24"/>
          <w:szCs w:val="24"/>
          <w:lang w:val="en-US"/>
        </w:rPr>
        <w:t>Otherwise</w:t>
      </w:r>
      <w:proofErr w:type="gramEnd"/>
      <w:r w:rsidRPr="008A451C">
        <w:rPr>
          <w:rFonts w:asciiTheme="minorHAnsi" w:hAnsiTheme="minorHAnsi"/>
          <w:sz w:val="24"/>
          <w:szCs w:val="24"/>
          <w:lang w:val="en-US"/>
        </w:rPr>
        <w:t xml:space="preserve"> the download on the users side will begin. </w:t>
      </w:r>
    </w:p>
    <w:p w14:paraId="48A6089B" w14:textId="24A50285" w:rsidR="00E22E66" w:rsidRDefault="00E22E66" w:rsidP="003472DE">
      <w:pPr>
        <w:rPr>
          <w:ins w:id="219" w:author="Leon Amtmann" w:date="2021-10-29T11:09:00Z"/>
          <w:rFonts w:asciiTheme="minorHAnsi" w:hAnsiTheme="minorHAnsi"/>
          <w:sz w:val="24"/>
          <w:szCs w:val="24"/>
          <w:lang w:val="en-US"/>
        </w:rPr>
      </w:pPr>
    </w:p>
    <w:p w14:paraId="695E647B" w14:textId="40080D84" w:rsidR="00E22E66" w:rsidRPr="00E22E66" w:rsidRDefault="00E22E66" w:rsidP="003472DE">
      <w:pPr>
        <w:rPr>
          <w:rFonts w:asciiTheme="minorHAnsi" w:hAnsiTheme="minorHAnsi"/>
          <w:sz w:val="24"/>
          <w:szCs w:val="24"/>
          <w:rPrChange w:id="220" w:author="Leon Amtmann" w:date="2021-10-29T11:09:00Z">
            <w:rPr>
              <w:rFonts w:asciiTheme="minorHAnsi" w:hAnsiTheme="minorHAnsi"/>
              <w:sz w:val="24"/>
              <w:szCs w:val="24"/>
              <w:lang w:val="en-US"/>
            </w:rPr>
          </w:rPrChange>
        </w:rPr>
      </w:pPr>
      <w:ins w:id="221" w:author="Leon Amtmann" w:date="2021-10-29T11:09:00Z">
        <w:r w:rsidRPr="00E22E66">
          <w:rPr>
            <w:rFonts w:asciiTheme="minorHAnsi" w:hAnsiTheme="minorHAnsi"/>
            <w:sz w:val="24"/>
            <w:szCs w:val="24"/>
            <w:rPrChange w:id="222" w:author="Leon Amtmann" w:date="2021-10-29T11:09:00Z">
              <w:rPr>
                <w:rFonts w:asciiTheme="minorHAnsi" w:hAnsiTheme="minorHAnsi"/>
                <w:sz w:val="24"/>
                <w:szCs w:val="24"/>
                <w:lang w:val="en-US"/>
              </w:rPr>
            </w:rPrChange>
          </w:rPr>
          <w:t xml:space="preserve">Im Lastenheft wird aus </w:t>
        </w:r>
        <w:proofErr w:type="spellStart"/>
        <w:r w:rsidRPr="00E22E66">
          <w:rPr>
            <w:rFonts w:asciiTheme="minorHAnsi" w:hAnsiTheme="minorHAnsi"/>
            <w:sz w:val="24"/>
            <w:szCs w:val="24"/>
            <w:rPrChange w:id="223" w:author="Leon Amtmann" w:date="2021-10-29T11:09:00Z">
              <w:rPr>
                <w:rFonts w:asciiTheme="minorHAnsi" w:hAnsiTheme="minorHAnsi"/>
                <w:sz w:val="24"/>
                <w:szCs w:val="24"/>
                <w:lang w:val="en-US"/>
              </w:rPr>
            </w:rPrChange>
          </w:rPr>
          <w:t>realisier</w:t>
        </w:r>
        <w:r>
          <w:rPr>
            <w:rFonts w:asciiTheme="minorHAnsi" w:hAnsiTheme="minorHAnsi"/>
            <w:sz w:val="24"/>
            <w:szCs w:val="24"/>
          </w:rPr>
          <w:t>ungssicht</w:t>
        </w:r>
        <w:proofErr w:type="spellEnd"/>
        <w:r>
          <w:rPr>
            <w:rFonts w:asciiTheme="minorHAnsi" w:hAnsiTheme="minorHAnsi"/>
            <w:sz w:val="24"/>
            <w:szCs w:val="24"/>
          </w:rPr>
          <w:t xml:space="preserve"> beschrieben</w:t>
        </w:r>
      </w:ins>
    </w:p>
    <w:p w14:paraId="126623B8" w14:textId="77777777" w:rsidR="00075211" w:rsidRPr="00E22E66" w:rsidRDefault="00075211">
      <w:pPr>
        <w:tabs>
          <w:tab w:val="left" w:pos="2700"/>
        </w:tabs>
        <w:rPr>
          <w:rFonts w:ascii="Calibri" w:hAnsi="Calibri" w:cs="Calibri"/>
          <w:i/>
          <w:iCs/>
          <w:color w:val="000000"/>
          <w:rPrChange w:id="224" w:author="Leon Amtmann" w:date="2021-10-29T11:09:00Z">
            <w:rPr>
              <w:rFonts w:ascii="Calibri" w:hAnsi="Calibri" w:cs="Calibri"/>
              <w:i/>
              <w:iCs/>
              <w:color w:val="000000"/>
              <w:lang w:val="en-US"/>
            </w:rPr>
          </w:rPrChange>
        </w:rPr>
      </w:pPr>
    </w:p>
    <w:p w14:paraId="737509C1" w14:textId="2F56FAF4" w:rsidR="00075211" w:rsidRDefault="002673DD">
      <w:pPr>
        <w:pStyle w:val="Heading1"/>
        <w:rPr>
          <w:rFonts w:ascii="Calibri" w:hAnsi="Calibri" w:cs="Calibri"/>
          <w:i/>
          <w:szCs w:val="28"/>
        </w:rPr>
      </w:pPr>
      <w:bookmarkStart w:id="225" w:name="_Toc522094882"/>
      <w:bookmarkStart w:id="226" w:name="_Toc522094934"/>
      <w:bookmarkStart w:id="227" w:name="_Toc522168332"/>
      <w:bookmarkStart w:id="228" w:name="_Toc522174221"/>
      <w:bookmarkStart w:id="229" w:name="_Toc85789842"/>
      <w:proofErr w:type="spellStart"/>
      <w:r>
        <w:rPr>
          <w:rFonts w:ascii="Calibri" w:hAnsi="Calibri" w:cs="Calibri"/>
          <w:szCs w:val="28"/>
        </w:rPr>
        <w:lastRenderedPageBreak/>
        <w:t>Product</w:t>
      </w:r>
      <w:proofErr w:type="spellEnd"/>
      <w:r>
        <w:rPr>
          <w:rFonts w:ascii="Calibri" w:hAnsi="Calibri" w:cs="Calibri"/>
          <w:szCs w:val="28"/>
        </w:rPr>
        <w:t xml:space="preserve"> Dat</w:t>
      </w:r>
      <w:bookmarkEnd w:id="225"/>
      <w:bookmarkEnd w:id="226"/>
      <w:r>
        <w:rPr>
          <w:rFonts w:ascii="Calibri" w:hAnsi="Calibri" w:cs="Calibri"/>
          <w:szCs w:val="28"/>
        </w:rPr>
        <w:t>a</w:t>
      </w:r>
      <w:bookmarkEnd w:id="227"/>
      <w:bookmarkEnd w:id="228"/>
      <w:bookmarkEnd w:id="229"/>
      <w:r>
        <w:rPr>
          <w:rFonts w:ascii="Calibri" w:hAnsi="Calibri" w:cs="Calibri"/>
          <w:szCs w:val="28"/>
        </w:rPr>
        <w:t xml:space="preserve"> </w:t>
      </w:r>
    </w:p>
    <w:p w14:paraId="074054F9" w14:textId="1FA4E562" w:rsidR="00E16EEA" w:rsidRDefault="00E16EEA" w:rsidP="00E16EEA">
      <w:pPr>
        <w:tabs>
          <w:tab w:val="left" w:pos="2700"/>
        </w:tabs>
        <w:rPr>
          <w:rStyle w:val="Erluterungen"/>
          <w:rFonts w:ascii="Calibri" w:eastAsia="Arial" w:hAnsi="Calibri" w:cs="Calibri"/>
        </w:rPr>
      </w:pPr>
      <w:bookmarkStart w:id="230" w:name="_Toc522094883"/>
      <w:bookmarkStart w:id="231" w:name="_Toc522094935"/>
      <w:bookmarkStart w:id="232" w:name="_Toc522168335"/>
      <w:bookmarkStart w:id="233" w:name="_Toc522174224"/>
    </w:p>
    <w:p w14:paraId="4A08811D" w14:textId="5033F1E5" w:rsidR="00E16EEA" w:rsidRDefault="00DF1C5D" w:rsidP="00E16EEA">
      <w:pPr>
        <w:pStyle w:val="Heading2"/>
        <w:numPr>
          <w:ilvl w:val="1"/>
          <w:numId w:val="38"/>
        </w:numPr>
        <w:spacing w:before="120"/>
        <w:ind w:left="284" w:hanging="284"/>
        <w:rPr>
          <w:rStyle w:val="Erluterungen"/>
          <w:rFonts w:ascii="Calibri" w:eastAsia="Arial" w:hAnsi="Calibri" w:cs="Calibri"/>
          <w:i w:val="0"/>
          <w:color w:val="000000"/>
          <w:szCs w:val="40"/>
        </w:rPr>
      </w:pPr>
      <w:bookmarkStart w:id="234" w:name="_Toc522168333"/>
      <w:bookmarkStart w:id="235" w:name="_Toc522174222"/>
      <w:bookmarkStart w:id="236" w:name="_Toc85789843"/>
      <w:r>
        <w:rPr>
          <w:rFonts w:ascii="Calibri" w:hAnsi="Calibri" w:cs="Calibri"/>
          <w:color w:val="000000" w:themeColor="text1"/>
          <w:sz w:val="21"/>
          <w:szCs w:val="21"/>
        </w:rPr>
        <w:t xml:space="preserve">/LD10/ </w:t>
      </w:r>
      <w:r w:rsidR="00E16EEA">
        <w:rPr>
          <w:rFonts w:ascii="Calibri" w:hAnsi="Calibri" w:cs="Calibri"/>
          <w:color w:val="000000" w:themeColor="text1"/>
          <w:sz w:val="24"/>
          <w:szCs w:val="40"/>
        </w:rPr>
        <w:t>Data</w:t>
      </w:r>
      <w:bookmarkEnd w:id="234"/>
      <w:bookmarkEnd w:id="235"/>
      <w:bookmarkEnd w:id="236"/>
    </w:p>
    <w:p w14:paraId="434E1944" w14:textId="08DC6ABB" w:rsidR="00E16EEA" w:rsidDel="00E22E66" w:rsidRDefault="00E16EEA" w:rsidP="00E22E66">
      <w:pPr>
        <w:rPr>
          <w:del w:id="237" w:author="Leon Amtmann" w:date="2021-10-29T11:10:00Z"/>
          <w:rStyle w:val="Erluterungen"/>
          <w:rFonts w:ascii="Calibri" w:eastAsia="Arial" w:hAnsi="Calibri" w:cs="Calibri"/>
          <w:i w:val="0"/>
          <w:iCs/>
          <w:color w:val="000000"/>
          <w:lang w:val="en-US"/>
        </w:rPr>
        <w:pPrChange w:id="238" w:author="Leon Amtmann" w:date="2021-10-29T11:10:00Z">
          <w:pPr/>
        </w:pPrChange>
      </w:pPr>
      <w:r>
        <w:rPr>
          <w:rStyle w:val="Erluterungen"/>
          <w:rFonts w:ascii="Calibri" w:eastAsia="Arial" w:hAnsi="Calibri" w:cs="Calibri"/>
          <w:i w:val="0"/>
          <w:iCs/>
          <w:color w:val="000000"/>
          <w:lang w:val="en-US"/>
        </w:rPr>
        <w:t xml:space="preserve">The data used for the modelling wizard is being provided by the </w:t>
      </w:r>
      <w:proofErr w:type="spellStart"/>
      <w:r>
        <w:rPr>
          <w:rStyle w:val="Erluterungen"/>
          <w:rFonts w:ascii="Calibri" w:eastAsia="Arial" w:hAnsi="Calibri" w:cs="Calibri"/>
          <w:i w:val="0"/>
          <w:iCs/>
          <w:color w:val="000000"/>
          <w:lang w:val="en-US"/>
        </w:rPr>
        <w:t>AutomationML</w:t>
      </w:r>
      <w:proofErr w:type="spellEnd"/>
      <w:r>
        <w:rPr>
          <w:rStyle w:val="Erluterungen"/>
          <w:rFonts w:ascii="Calibri" w:eastAsia="Arial" w:hAnsi="Calibri" w:cs="Calibri"/>
          <w:i w:val="0"/>
          <w:iCs/>
          <w:color w:val="000000"/>
          <w:lang w:val="en-US"/>
        </w:rPr>
        <w:t xml:space="preserve"> interface library for electrical connectors. </w:t>
      </w:r>
      <w:del w:id="239" w:author="Leon Amtmann" w:date="2021-10-29T11:10:00Z">
        <w:r w:rsidDel="00E22E66">
          <w:rPr>
            <w:rStyle w:val="Erluterungen"/>
            <w:rFonts w:ascii="Calibri" w:eastAsia="Arial" w:hAnsi="Calibri" w:cs="Calibri"/>
            <w:i w:val="0"/>
            <w:iCs/>
            <w:color w:val="000000"/>
            <w:lang w:val="en-US"/>
          </w:rPr>
          <w:delText>AutomationML is a modelling language based on XML, which allows creation, storage and exchange of models used mainly for engineering purposes.</w:delText>
        </w:r>
      </w:del>
    </w:p>
    <w:p w14:paraId="262C167A" w14:textId="4F77F1D5" w:rsidR="00E16EEA" w:rsidRDefault="00E16EEA" w:rsidP="00E22E66">
      <w:pPr>
        <w:rPr>
          <w:rStyle w:val="Erluterungen"/>
          <w:rFonts w:ascii="Calibri" w:eastAsia="Arial" w:hAnsi="Calibri" w:cs="Calibri"/>
          <w:i w:val="0"/>
          <w:iCs/>
          <w:color w:val="000000"/>
          <w:lang w:val="en-US"/>
        </w:rPr>
      </w:pPr>
      <w:del w:id="240" w:author="Leon Amtmann" w:date="2021-10-29T11:10:00Z">
        <w:r w:rsidDel="00E22E66">
          <w:rPr>
            <w:rStyle w:val="Erluterungen"/>
            <w:rFonts w:ascii="Calibri" w:eastAsia="Arial" w:hAnsi="Calibri" w:cs="Calibri"/>
            <w:i w:val="0"/>
            <w:iCs/>
            <w:color w:val="000000"/>
            <w:lang w:val="en-US"/>
          </w:rPr>
          <w:delText xml:space="preserve">AutomationML uses the data format CAEX, which stands for Computer Aided Engineering Exchange. CAEX is built to store object data in hierarchical order and uses modules and components as base concepts to describe the models of real-life objects. </w:delText>
        </w:r>
      </w:del>
      <w:r>
        <w:rPr>
          <w:rStyle w:val="Erluterungen"/>
          <w:rFonts w:ascii="Calibri" w:eastAsia="Arial" w:hAnsi="Calibri" w:cs="Calibri"/>
          <w:i w:val="0"/>
          <w:iCs/>
          <w:color w:val="000000"/>
          <w:lang w:val="en-US"/>
        </w:rPr>
        <w:t xml:space="preserve">Since </w:t>
      </w:r>
      <w:proofErr w:type="spellStart"/>
      <w:r>
        <w:rPr>
          <w:rStyle w:val="Erluterungen"/>
          <w:rFonts w:ascii="Calibri" w:eastAsia="Arial" w:hAnsi="Calibri" w:cs="Calibri"/>
          <w:i w:val="0"/>
          <w:iCs/>
          <w:color w:val="000000"/>
          <w:lang w:val="en-US"/>
        </w:rPr>
        <w:t>AutomationML</w:t>
      </w:r>
      <w:proofErr w:type="spellEnd"/>
      <w:r>
        <w:rPr>
          <w:rStyle w:val="Erluterungen"/>
          <w:rFonts w:ascii="Calibri" w:eastAsia="Arial" w:hAnsi="Calibri" w:cs="Calibri"/>
          <w:i w:val="0"/>
          <w:iCs/>
          <w:color w:val="000000"/>
          <w:lang w:val="en-US"/>
        </w:rPr>
        <w:t xml:space="preserve"> is built upon CAEX the data output format will support CAEX in both, Version </w:t>
      </w:r>
      <w:proofErr w:type="gramStart"/>
      <w:r>
        <w:rPr>
          <w:rStyle w:val="Erluterungen"/>
          <w:rFonts w:ascii="Calibri" w:eastAsia="Arial" w:hAnsi="Calibri" w:cs="Calibri"/>
          <w:i w:val="0"/>
          <w:iCs/>
          <w:color w:val="000000"/>
          <w:lang w:val="en-US"/>
        </w:rPr>
        <w:t>2.15</w:t>
      </w:r>
      <w:proofErr w:type="gramEnd"/>
      <w:r>
        <w:rPr>
          <w:rStyle w:val="Erluterungen"/>
          <w:rFonts w:ascii="Calibri" w:eastAsia="Arial" w:hAnsi="Calibri" w:cs="Calibri"/>
          <w:i w:val="0"/>
          <w:iCs/>
          <w:color w:val="000000"/>
          <w:lang w:val="en-US"/>
        </w:rPr>
        <w:t xml:space="preserve"> and its most recent Version 3.0. The data output itself will be an </w:t>
      </w:r>
      <w:proofErr w:type="spellStart"/>
      <w:r>
        <w:rPr>
          <w:rStyle w:val="Erluterungen"/>
          <w:rFonts w:ascii="Calibri" w:eastAsia="Arial" w:hAnsi="Calibri" w:cs="Calibri"/>
          <w:i w:val="0"/>
          <w:iCs/>
          <w:color w:val="000000"/>
          <w:lang w:val="en-US"/>
        </w:rPr>
        <w:t>AutomationML</w:t>
      </w:r>
      <w:proofErr w:type="spellEnd"/>
      <w:r>
        <w:rPr>
          <w:rStyle w:val="Erluterungen"/>
          <w:rFonts w:ascii="Calibri" w:eastAsia="Arial" w:hAnsi="Calibri" w:cs="Calibri"/>
          <w:i w:val="0"/>
          <w:iCs/>
          <w:color w:val="000000"/>
          <w:lang w:val="en-US"/>
        </w:rPr>
        <w:t>-Package.</w:t>
      </w:r>
      <w:ins w:id="241" w:author="Leon Amtmann" w:date="2021-10-29T11:10:00Z">
        <w:r w:rsidR="00E22E66">
          <w:rPr>
            <w:rStyle w:val="Erluterungen"/>
            <w:rFonts w:ascii="Calibri" w:eastAsia="Arial" w:hAnsi="Calibri" w:cs="Calibri"/>
            <w:i w:val="0"/>
            <w:iCs/>
            <w:color w:val="000000"/>
            <w:lang w:val="en-US"/>
          </w:rPr>
          <w:t xml:space="preserve"> (</w:t>
        </w:r>
        <w:proofErr w:type="spellStart"/>
        <w:r w:rsidR="00E22E66">
          <w:rPr>
            <w:rStyle w:val="Erluterungen"/>
            <w:rFonts w:ascii="Calibri" w:eastAsia="Arial" w:hAnsi="Calibri" w:cs="Calibri"/>
            <w:i w:val="0"/>
            <w:iCs/>
            <w:color w:val="000000"/>
            <w:lang w:val="en-US"/>
          </w:rPr>
          <w:t>Aufteilen</w:t>
        </w:r>
        <w:proofErr w:type="spellEnd"/>
        <w:r w:rsidR="00E22E66">
          <w:rPr>
            <w:rStyle w:val="Erluterungen"/>
            <w:rFonts w:ascii="Calibri" w:eastAsia="Arial" w:hAnsi="Calibri" w:cs="Calibri"/>
            <w:i w:val="0"/>
            <w:iCs/>
            <w:color w:val="000000"/>
            <w:lang w:val="en-US"/>
          </w:rPr>
          <w:t xml:space="preserve"> in </w:t>
        </w:r>
        <w:proofErr w:type="spellStart"/>
        <w:r w:rsidR="00E22E66">
          <w:rPr>
            <w:rStyle w:val="Erluterungen"/>
            <w:rFonts w:ascii="Calibri" w:eastAsia="Arial" w:hAnsi="Calibri" w:cs="Calibri"/>
            <w:i w:val="0"/>
            <w:iCs/>
            <w:color w:val="000000"/>
            <w:lang w:val="en-US"/>
          </w:rPr>
          <w:t>Einzelrequirements</w:t>
        </w:r>
        <w:proofErr w:type="spellEnd"/>
        <w:r w:rsidR="00E22E66">
          <w:rPr>
            <w:rStyle w:val="Erluterungen"/>
            <w:rFonts w:ascii="Calibri" w:eastAsia="Arial" w:hAnsi="Calibri" w:cs="Calibri"/>
            <w:i w:val="0"/>
            <w:iCs/>
            <w:color w:val="000000"/>
            <w:lang w:val="en-US"/>
          </w:rPr>
          <w:t>)</w:t>
        </w:r>
      </w:ins>
    </w:p>
    <w:p w14:paraId="046718D2" w14:textId="302572F7" w:rsidR="00E16EEA" w:rsidRDefault="00DF1C5D" w:rsidP="00E16EEA">
      <w:pPr>
        <w:pStyle w:val="Heading2"/>
        <w:numPr>
          <w:ilvl w:val="1"/>
          <w:numId w:val="38"/>
        </w:numPr>
        <w:spacing w:before="120"/>
        <w:ind w:left="284" w:hanging="284"/>
        <w:rPr>
          <w:rFonts w:eastAsia="Arial"/>
          <w:szCs w:val="40"/>
        </w:rPr>
      </w:pPr>
      <w:bookmarkStart w:id="242" w:name="_Toc85789844"/>
      <w:r>
        <w:rPr>
          <w:rFonts w:ascii="Calibri" w:hAnsi="Calibri" w:cs="Calibri"/>
          <w:color w:val="000000" w:themeColor="text1"/>
          <w:sz w:val="21"/>
          <w:szCs w:val="21"/>
        </w:rPr>
        <w:t xml:space="preserve">/LD10/ </w:t>
      </w:r>
      <w:r w:rsidR="00E16EEA">
        <w:rPr>
          <w:rFonts w:ascii="Calibri" w:hAnsi="Calibri" w:cs="Calibri"/>
          <w:color w:val="000000" w:themeColor="text1"/>
          <w:sz w:val="24"/>
          <w:szCs w:val="40"/>
        </w:rPr>
        <w:t>Interfaces</w:t>
      </w:r>
      <w:bookmarkEnd w:id="242"/>
    </w:p>
    <w:p w14:paraId="022FE33F" w14:textId="2AEF9AD3" w:rsidR="00E16EEA" w:rsidRDefault="00E16EEA" w:rsidP="00CC7CA6">
      <w:pPr>
        <w:rPr>
          <w:rFonts w:ascii="Calibri" w:hAnsi="Calibri" w:cs="Calibri"/>
          <w:sz w:val="24"/>
          <w:szCs w:val="24"/>
          <w:lang w:val="en-US"/>
        </w:rPr>
      </w:pPr>
      <w:del w:id="243" w:author="Leon Amtmann" w:date="2021-10-29T11:13:00Z">
        <w:r w:rsidDel="005B5B18">
          <w:rPr>
            <w:rFonts w:ascii="Calibri" w:hAnsi="Calibri" w:cs="Calibri"/>
            <w:sz w:val="24"/>
            <w:szCs w:val="24"/>
            <w:lang w:val="en-US"/>
          </w:rPr>
          <w:delText xml:space="preserve">Interfaces </w:delText>
        </w:r>
      </w:del>
      <w:ins w:id="244" w:author="Leon Amtmann" w:date="2021-10-29T11:13:00Z">
        <w:r w:rsidR="005B5B18">
          <w:rPr>
            <w:rFonts w:ascii="Calibri" w:hAnsi="Calibri" w:cs="Calibri"/>
            <w:sz w:val="24"/>
            <w:szCs w:val="24"/>
            <w:lang w:val="en-US"/>
          </w:rPr>
          <w:t>Web-GUI Based on Angular</w:t>
        </w:r>
      </w:ins>
      <w:del w:id="245" w:author="Leon Amtmann" w:date="2021-10-29T11:13:00Z">
        <w:r w:rsidDel="005B5B18">
          <w:rPr>
            <w:rFonts w:ascii="Calibri" w:hAnsi="Calibri" w:cs="Calibri"/>
            <w:sz w:val="24"/>
            <w:szCs w:val="24"/>
            <w:lang w:val="en-US"/>
          </w:rPr>
          <w:delText xml:space="preserve">needed for the modelling wizard are most importantly the transfer of data provided by the </w:delText>
        </w:r>
      </w:del>
      <w:del w:id="246" w:author="Leon Amtmann" w:date="2021-10-29T11:12:00Z">
        <w:r w:rsidDel="005B5B18">
          <w:rPr>
            <w:rFonts w:ascii="Calibri" w:hAnsi="Calibri" w:cs="Calibri"/>
            <w:sz w:val="24"/>
            <w:szCs w:val="24"/>
            <w:lang w:val="en-US"/>
          </w:rPr>
          <w:delText xml:space="preserve">AutomationML </w:delText>
        </w:r>
      </w:del>
      <w:del w:id="247" w:author="Leon Amtmann" w:date="2021-10-29T11:13:00Z">
        <w:r w:rsidDel="005B5B18">
          <w:rPr>
            <w:rFonts w:ascii="Calibri" w:hAnsi="Calibri" w:cs="Calibri"/>
            <w:sz w:val="24"/>
            <w:szCs w:val="24"/>
            <w:lang w:val="en-US"/>
          </w:rPr>
          <w:delText>interface library to the framework being used, to display the data, which is ANGULAR.js, as well as the transfer of the user’s input back from the framework to the AutomationML interface library.</w:delText>
        </w:r>
      </w:del>
    </w:p>
    <w:p w14:paraId="5B2161B5" w14:textId="6A03BBFF" w:rsidR="00075211" w:rsidRDefault="002673DD">
      <w:pPr>
        <w:pStyle w:val="Heading1"/>
        <w:rPr>
          <w:rFonts w:ascii="Calibri" w:hAnsi="Calibri" w:cs="Calibri"/>
          <w:i/>
          <w:szCs w:val="28"/>
        </w:rPr>
      </w:pPr>
      <w:bookmarkStart w:id="248" w:name="_Toc85789845"/>
      <w:r>
        <w:rPr>
          <w:rFonts w:ascii="Calibri" w:hAnsi="Calibri" w:cs="Calibri"/>
          <w:szCs w:val="28"/>
        </w:rPr>
        <w:lastRenderedPageBreak/>
        <w:t xml:space="preserve">Other </w:t>
      </w:r>
      <w:proofErr w:type="spellStart"/>
      <w:r>
        <w:rPr>
          <w:rFonts w:ascii="Calibri" w:hAnsi="Calibri" w:cs="Calibri"/>
          <w:szCs w:val="28"/>
        </w:rPr>
        <w:t>Product</w:t>
      </w:r>
      <w:proofErr w:type="spellEnd"/>
      <w:r>
        <w:rPr>
          <w:rFonts w:ascii="Calibri" w:hAnsi="Calibri" w:cs="Calibri"/>
          <w:szCs w:val="28"/>
        </w:rPr>
        <w:t xml:space="preserve"> </w:t>
      </w:r>
      <w:proofErr w:type="spellStart"/>
      <w:r>
        <w:rPr>
          <w:rFonts w:ascii="Calibri" w:hAnsi="Calibri" w:cs="Calibri"/>
          <w:szCs w:val="28"/>
        </w:rPr>
        <w:t>Characteristics</w:t>
      </w:r>
      <w:bookmarkEnd w:id="230"/>
      <w:bookmarkEnd w:id="231"/>
      <w:bookmarkEnd w:id="232"/>
      <w:bookmarkEnd w:id="233"/>
      <w:bookmarkEnd w:id="248"/>
      <w:proofErr w:type="spellEnd"/>
      <w:r w:rsidR="00FE7F6F">
        <w:rPr>
          <w:rFonts w:ascii="Calibri" w:hAnsi="Calibri" w:cs="Calibri"/>
          <w:szCs w:val="28"/>
        </w:rPr>
        <w:t xml:space="preserve"> </w:t>
      </w:r>
    </w:p>
    <w:p w14:paraId="699FEC1D" w14:textId="77777777" w:rsidR="002A3142" w:rsidRPr="00496962" w:rsidRDefault="002A3142" w:rsidP="002A3142">
      <w:pPr>
        <w:tabs>
          <w:tab w:val="left" w:pos="2700"/>
        </w:tabs>
        <w:rPr>
          <w:rFonts w:asciiTheme="minorHAnsi" w:hAnsiTheme="minorHAnsi"/>
          <w:lang w:val="en-US"/>
        </w:rPr>
      </w:pPr>
      <w:r w:rsidRPr="00446F78">
        <w:rPr>
          <w:rStyle w:val="Erluterungen"/>
          <w:rFonts w:asciiTheme="minorHAnsi" w:eastAsia="Arial" w:hAnsiTheme="minorHAnsi" w:cs="Calibri"/>
          <w:i w:val="0"/>
          <w:color w:val="000000"/>
          <w:lang w:val="en-US"/>
        </w:rPr>
        <w:t xml:space="preserve">This section describes the already known non-functional requirements for the product. </w:t>
      </w:r>
    </w:p>
    <w:p w14:paraId="44A6C99E" w14:textId="77777777" w:rsidR="002A3142" w:rsidRPr="00496962" w:rsidRDefault="002A3142" w:rsidP="002A3142">
      <w:pPr>
        <w:tabs>
          <w:tab w:val="left" w:pos="2700"/>
        </w:tabs>
        <w:rPr>
          <w:rStyle w:val="Erluterungen"/>
          <w:rFonts w:asciiTheme="minorHAnsi" w:eastAsia="Arial" w:hAnsiTheme="minorHAnsi" w:cs="Calibri"/>
          <w:i w:val="0"/>
          <w:color w:val="000000"/>
          <w:lang w:val="en-US"/>
        </w:rPr>
      </w:pPr>
    </w:p>
    <w:p w14:paraId="634DB6E0" w14:textId="613F34C8" w:rsidR="002A3142" w:rsidRPr="00446F78" w:rsidRDefault="002A3142" w:rsidP="002A3142">
      <w:pPr>
        <w:pStyle w:val="Heading2"/>
        <w:numPr>
          <w:ilvl w:val="1"/>
          <w:numId w:val="39"/>
        </w:numPr>
        <w:spacing w:before="120"/>
        <w:ind w:left="284" w:hanging="284"/>
        <w:rPr>
          <w:rFonts w:asciiTheme="minorHAnsi" w:eastAsia="Arial" w:hAnsiTheme="minorHAnsi"/>
          <w:iCs w:val="0"/>
          <w:szCs w:val="40"/>
          <w:lang w:val="en-GB"/>
        </w:rPr>
      </w:pPr>
      <w:bookmarkStart w:id="249" w:name="_Toc85789846"/>
      <w:r w:rsidRPr="00446F78">
        <w:rPr>
          <w:rFonts w:asciiTheme="minorHAnsi" w:hAnsiTheme="minorHAnsi" w:cs="Calibri"/>
          <w:iCs w:val="0"/>
          <w:color w:val="000000"/>
          <w:sz w:val="24"/>
          <w:szCs w:val="40"/>
          <w:lang w:val="en-GB"/>
        </w:rPr>
        <w:t>Usability</w:t>
      </w:r>
      <w:bookmarkEnd w:id="249"/>
    </w:p>
    <w:p w14:paraId="013B68E3" w14:textId="00619BB8" w:rsidR="002A3142" w:rsidRPr="00496962" w:rsidDel="005B5B18" w:rsidRDefault="002A3142" w:rsidP="002A3142">
      <w:pPr>
        <w:tabs>
          <w:tab w:val="left" w:pos="2700"/>
        </w:tabs>
        <w:rPr>
          <w:del w:id="250" w:author="Leon Amtmann" w:date="2021-10-29T11:14:00Z"/>
          <w:rStyle w:val="Erluterungen"/>
          <w:rFonts w:asciiTheme="minorHAnsi" w:hAnsiTheme="minorHAnsi"/>
          <w:i w:val="0"/>
          <w:color w:val="auto"/>
          <w:sz w:val="22"/>
          <w:lang w:val="en-US"/>
        </w:rPr>
      </w:pPr>
      <w:del w:id="251" w:author="Leon Amtmann" w:date="2021-10-29T11:14:00Z">
        <w:r w:rsidRPr="00446F78" w:rsidDel="005B5B18">
          <w:rPr>
            <w:rStyle w:val="Erluterungen"/>
            <w:rFonts w:asciiTheme="minorHAnsi" w:eastAsia="Arial" w:hAnsiTheme="minorHAnsi" w:cs="Calibri"/>
            <w:i w:val="0"/>
            <w:color w:val="000000"/>
            <w:lang w:val="en-US"/>
          </w:rPr>
          <w:delText>The website will be compatible with common browsers and devices without limitations in functionality and performance.</w:delText>
        </w:r>
      </w:del>
    </w:p>
    <w:p w14:paraId="56F96420" w14:textId="2D58598F" w:rsidR="002A3142" w:rsidRDefault="002A3142" w:rsidP="002A3142">
      <w:pPr>
        <w:tabs>
          <w:tab w:val="left" w:pos="2700"/>
        </w:tabs>
        <w:rPr>
          <w:ins w:id="252" w:author="Leon Amtmann" w:date="2021-10-29T11:14:00Z"/>
          <w:rStyle w:val="Erluterungen"/>
          <w:rFonts w:asciiTheme="minorHAnsi" w:eastAsia="Arial" w:hAnsiTheme="minorHAnsi" w:cs="Calibri"/>
          <w:i w:val="0"/>
          <w:color w:val="000000"/>
          <w:lang w:val="en-US"/>
        </w:rPr>
      </w:pPr>
      <w:r w:rsidRPr="00446F78">
        <w:rPr>
          <w:rStyle w:val="Erluterungen"/>
          <w:rFonts w:asciiTheme="minorHAnsi" w:eastAsia="Arial" w:hAnsiTheme="minorHAnsi" w:cs="Calibri"/>
          <w:i w:val="0"/>
          <w:color w:val="000000"/>
          <w:lang w:val="en-US"/>
        </w:rPr>
        <w:t>The interface shall consist of an easily readable and intuitively understandable layout, with elements conveying their meaning and given functionality to the user.</w:t>
      </w:r>
    </w:p>
    <w:p w14:paraId="317086B0" w14:textId="77777777" w:rsidR="005B5B18" w:rsidRPr="00496962" w:rsidRDefault="005B5B18" w:rsidP="002A3142">
      <w:pPr>
        <w:tabs>
          <w:tab w:val="left" w:pos="2700"/>
        </w:tabs>
        <w:rPr>
          <w:rStyle w:val="Erluterungen"/>
          <w:rFonts w:asciiTheme="minorHAnsi" w:eastAsia="Arial" w:hAnsiTheme="minorHAnsi"/>
          <w:i w:val="0"/>
          <w:color w:val="auto"/>
          <w:sz w:val="22"/>
          <w:lang w:val="en-US"/>
        </w:rPr>
      </w:pPr>
    </w:p>
    <w:p w14:paraId="16FBF5A0" w14:textId="72F5C27B" w:rsidR="002A3142" w:rsidRDefault="002A3142" w:rsidP="002A3142">
      <w:pPr>
        <w:tabs>
          <w:tab w:val="left" w:pos="2700"/>
        </w:tabs>
        <w:rPr>
          <w:ins w:id="253" w:author="Leon Amtmann" w:date="2021-10-29T11:14:00Z"/>
          <w:rStyle w:val="Erluterungen"/>
          <w:rFonts w:asciiTheme="minorHAnsi" w:eastAsia="Arial" w:hAnsiTheme="minorHAnsi" w:cs="Calibri"/>
          <w:i w:val="0"/>
          <w:color w:val="000000"/>
          <w:lang w:val="en-US"/>
        </w:rPr>
      </w:pPr>
      <w:r w:rsidRPr="00446F78">
        <w:rPr>
          <w:rStyle w:val="Erluterungen"/>
          <w:rFonts w:asciiTheme="minorHAnsi" w:eastAsia="Arial" w:hAnsiTheme="minorHAnsi" w:cs="Calibri"/>
          <w:i w:val="0"/>
          <w:color w:val="000000"/>
          <w:lang w:val="en-US"/>
        </w:rPr>
        <w:t>The interface shall enable an inexperienced to quickly understand how to access and use key features, with the meaning and given functionality of icons, buttons and other means of interaction being self-explanatory.</w:t>
      </w:r>
    </w:p>
    <w:p w14:paraId="5932D0AF" w14:textId="77777777" w:rsidR="005B5B18" w:rsidRPr="00496962" w:rsidRDefault="005B5B18" w:rsidP="002A3142">
      <w:pPr>
        <w:tabs>
          <w:tab w:val="left" w:pos="2700"/>
        </w:tabs>
        <w:rPr>
          <w:rStyle w:val="Erluterungen"/>
          <w:rFonts w:asciiTheme="minorHAnsi" w:eastAsia="Arial" w:hAnsiTheme="minorHAnsi"/>
          <w:i w:val="0"/>
          <w:color w:val="auto"/>
          <w:sz w:val="22"/>
          <w:lang w:val="en-US"/>
        </w:rPr>
      </w:pPr>
    </w:p>
    <w:p w14:paraId="44F2CEF1" w14:textId="09D82B48" w:rsidR="002A3142" w:rsidRDefault="002A3142" w:rsidP="002A3142">
      <w:pPr>
        <w:tabs>
          <w:tab w:val="left" w:pos="2700"/>
        </w:tabs>
        <w:rPr>
          <w:ins w:id="254" w:author="Leon Amtmann" w:date="2021-10-29T11:16:00Z"/>
          <w:rStyle w:val="Erluterungen"/>
          <w:rFonts w:asciiTheme="minorHAnsi" w:eastAsia="Arial" w:hAnsiTheme="minorHAnsi" w:cs="Calibri"/>
          <w:i w:val="0"/>
          <w:color w:val="000000"/>
          <w:lang w:val="en-US"/>
        </w:rPr>
      </w:pPr>
      <w:r w:rsidRPr="00446F78">
        <w:rPr>
          <w:rStyle w:val="Erluterungen"/>
          <w:rFonts w:asciiTheme="minorHAnsi" w:eastAsia="Arial" w:hAnsiTheme="minorHAnsi" w:cs="Calibri"/>
          <w:i w:val="0"/>
          <w:color w:val="000000"/>
          <w:lang w:val="en-US"/>
        </w:rPr>
        <w:t xml:space="preserve">The software should be accessible for people with disabilities or impairments, such </w:t>
      </w:r>
      <w:del w:id="255" w:author="Leon Amtmann" w:date="2021-10-29T11:14:00Z">
        <w:r w:rsidRPr="00446F78" w:rsidDel="005B5B18">
          <w:rPr>
            <w:rStyle w:val="Erluterungen"/>
            <w:rFonts w:asciiTheme="minorHAnsi" w:eastAsia="Arial" w:hAnsiTheme="minorHAnsi" w:cs="Calibri"/>
            <w:i w:val="0"/>
            <w:color w:val="000000"/>
            <w:lang w:val="en-US"/>
          </w:rPr>
          <w:delText xml:space="preserve">poor eyesight and </w:delText>
        </w:r>
      </w:del>
      <w:ins w:id="256" w:author="Leon Amtmann" w:date="2021-10-29T11:14:00Z">
        <w:r w:rsidR="005B5B18">
          <w:rPr>
            <w:rStyle w:val="Erluterungen"/>
            <w:rFonts w:asciiTheme="minorHAnsi" w:eastAsia="Arial" w:hAnsiTheme="minorHAnsi" w:cs="Calibri"/>
            <w:i w:val="0"/>
            <w:color w:val="000000"/>
            <w:lang w:val="en-US"/>
          </w:rPr>
          <w:t xml:space="preserve">as </w:t>
        </w:r>
      </w:ins>
      <w:r w:rsidRPr="00446F78">
        <w:rPr>
          <w:rStyle w:val="Erluterungen"/>
          <w:rFonts w:asciiTheme="minorHAnsi" w:eastAsia="Arial" w:hAnsiTheme="minorHAnsi" w:cs="Calibri"/>
          <w:i w:val="0"/>
          <w:color w:val="000000"/>
          <w:lang w:val="en-US"/>
        </w:rPr>
        <w:t>colorblindness, by using distinguishable colors for highlighting, easily readable fonts and clearly visible icons and imagery.</w:t>
      </w:r>
    </w:p>
    <w:p w14:paraId="450112F7" w14:textId="77777777" w:rsidR="005B5B18" w:rsidRDefault="005B5B18" w:rsidP="002A3142">
      <w:pPr>
        <w:tabs>
          <w:tab w:val="left" w:pos="2700"/>
        </w:tabs>
        <w:rPr>
          <w:ins w:id="257" w:author="Leon Amtmann" w:date="2021-10-29T11:16:00Z"/>
          <w:rStyle w:val="Erluterungen"/>
          <w:rFonts w:asciiTheme="minorHAnsi" w:eastAsia="Arial" w:hAnsiTheme="minorHAnsi" w:cs="Calibri"/>
          <w:i w:val="0"/>
          <w:color w:val="000000"/>
          <w:lang w:val="en-US"/>
        </w:rPr>
      </w:pPr>
    </w:p>
    <w:p w14:paraId="24617157" w14:textId="106E2B37" w:rsidR="005B5B18" w:rsidRDefault="005B5B18" w:rsidP="005B5B18">
      <w:pPr>
        <w:tabs>
          <w:tab w:val="left" w:pos="2700"/>
        </w:tabs>
        <w:rPr>
          <w:ins w:id="258" w:author="Leon Amtmann" w:date="2021-10-29T11:17:00Z"/>
          <w:rStyle w:val="Erluterungen"/>
          <w:rFonts w:asciiTheme="minorHAnsi" w:eastAsia="Arial" w:hAnsiTheme="minorHAnsi" w:cs="Calibri"/>
          <w:i w:val="0"/>
          <w:color w:val="000000"/>
          <w:lang w:val="en-US"/>
        </w:rPr>
      </w:pPr>
      <w:moveToRangeStart w:id="259" w:author="Leon Amtmann" w:date="2021-10-29T11:16:00Z" w:name="move86398577"/>
      <w:moveTo w:id="260" w:author="Leon Amtmann" w:date="2021-10-29T11:16:00Z">
        <w:r w:rsidRPr="00446F78">
          <w:rPr>
            <w:rStyle w:val="Erluterungen"/>
            <w:rFonts w:asciiTheme="minorHAnsi" w:eastAsia="Arial" w:hAnsiTheme="minorHAnsi" w:cs="Calibri"/>
            <w:i w:val="0"/>
            <w:color w:val="000000"/>
            <w:lang w:val="en-US"/>
          </w:rPr>
          <w:t>The software shall reduce mental effort required to achieve desired results to a minimum by utilizing a simple and intuitive layout and providing utility features.</w:t>
        </w:r>
      </w:moveTo>
    </w:p>
    <w:p w14:paraId="6D7C885D" w14:textId="13BE03E9" w:rsidR="00332184" w:rsidRDefault="00332184" w:rsidP="005B5B18">
      <w:pPr>
        <w:tabs>
          <w:tab w:val="left" w:pos="2700"/>
        </w:tabs>
        <w:rPr>
          <w:ins w:id="261" w:author="Leon Amtmann" w:date="2021-10-29T11:17:00Z"/>
          <w:rStyle w:val="Erluterungen"/>
          <w:rFonts w:asciiTheme="minorHAnsi" w:eastAsia="Arial" w:hAnsiTheme="minorHAnsi" w:cs="Calibri"/>
          <w:i w:val="0"/>
          <w:color w:val="000000"/>
          <w:lang w:val="en-US"/>
        </w:rPr>
      </w:pPr>
    </w:p>
    <w:p w14:paraId="60865F56" w14:textId="77777777" w:rsidR="00332184" w:rsidRDefault="00332184" w:rsidP="00332184">
      <w:pPr>
        <w:tabs>
          <w:tab w:val="left" w:pos="2700"/>
        </w:tabs>
        <w:rPr>
          <w:ins w:id="262" w:author="Leon Amtmann" w:date="2021-10-29T11:17:00Z"/>
          <w:rStyle w:val="Erluterungen"/>
          <w:rFonts w:asciiTheme="minorHAnsi" w:eastAsia="Arial" w:hAnsiTheme="minorHAnsi" w:cs="Calibri"/>
          <w:i w:val="0"/>
          <w:color w:val="000000"/>
          <w:lang w:val="en-US"/>
        </w:rPr>
      </w:pPr>
      <w:ins w:id="263" w:author="Leon Amtmann" w:date="2021-10-29T11:17:00Z">
        <w:r w:rsidRPr="00446F78">
          <w:rPr>
            <w:rStyle w:val="Erluterungen"/>
            <w:rFonts w:asciiTheme="minorHAnsi" w:eastAsia="Arial" w:hAnsiTheme="minorHAnsi" w:cs="Calibri"/>
            <w:i w:val="0"/>
            <w:color w:val="000000"/>
            <w:lang w:val="en-US"/>
          </w:rPr>
          <w:t>The interface shall respond to user inputs without noticeable delay.</w:t>
        </w:r>
      </w:ins>
    </w:p>
    <w:p w14:paraId="1E045AC2" w14:textId="77777777" w:rsidR="00332184" w:rsidRPr="00446F78" w:rsidRDefault="00332184" w:rsidP="00332184">
      <w:pPr>
        <w:tabs>
          <w:tab w:val="left" w:pos="2700"/>
        </w:tabs>
        <w:rPr>
          <w:ins w:id="264" w:author="Leon Amtmann" w:date="2021-10-29T11:17:00Z"/>
          <w:rStyle w:val="Erluterungen"/>
          <w:rFonts w:asciiTheme="minorHAnsi" w:hAnsiTheme="minorHAnsi" w:cs="Calibri"/>
          <w:i w:val="0"/>
          <w:color w:val="000000"/>
          <w:sz w:val="22"/>
          <w:lang w:val="en-US"/>
        </w:rPr>
      </w:pPr>
    </w:p>
    <w:p w14:paraId="281A8943" w14:textId="77777777" w:rsidR="00332184" w:rsidRPr="00496962" w:rsidRDefault="00332184" w:rsidP="00332184">
      <w:pPr>
        <w:tabs>
          <w:tab w:val="left" w:pos="2700"/>
        </w:tabs>
        <w:rPr>
          <w:ins w:id="265" w:author="Leon Amtmann" w:date="2021-10-29T11:17:00Z"/>
          <w:rStyle w:val="Erluterungen"/>
          <w:rFonts w:asciiTheme="minorHAnsi" w:eastAsia="Arial" w:hAnsiTheme="minorHAnsi"/>
          <w:i w:val="0"/>
          <w:color w:val="auto"/>
          <w:sz w:val="22"/>
          <w:lang w:val="en-US"/>
        </w:rPr>
      </w:pPr>
      <w:ins w:id="266" w:author="Leon Amtmann" w:date="2021-10-29T11:17:00Z">
        <w:r w:rsidRPr="00446F78">
          <w:rPr>
            <w:rStyle w:val="Erluterungen"/>
            <w:rFonts w:asciiTheme="minorHAnsi" w:eastAsia="Arial" w:hAnsiTheme="minorHAnsi" w:cs="Calibri"/>
            <w:i w:val="0"/>
            <w:color w:val="000000"/>
            <w:szCs w:val="40"/>
            <w:lang w:val="en-US"/>
          </w:rPr>
          <w:t>The software shall have the capacity to handle large amounts of users interacting with the system simultaneously.</w:t>
        </w:r>
      </w:ins>
    </w:p>
    <w:p w14:paraId="7BA8B1AC" w14:textId="77777777" w:rsidR="00332184" w:rsidRPr="00496962" w:rsidRDefault="00332184" w:rsidP="005B5B18">
      <w:pPr>
        <w:tabs>
          <w:tab w:val="left" w:pos="2700"/>
        </w:tabs>
        <w:rPr>
          <w:moveTo w:id="267" w:author="Leon Amtmann" w:date="2021-10-29T11:16:00Z"/>
          <w:rStyle w:val="Erluterungen"/>
          <w:rFonts w:asciiTheme="minorHAnsi" w:eastAsia="Arial" w:hAnsiTheme="minorHAnsi"/>
          <w:i w:val="0"/>
          <w:color w:val="auto"/>
          <w:sz w:val="22"/>
          <w:lang w:val="en-US"/>
        </w:rPr>
      </w:pPr>
    </w:p>
    <w:moveToRangeEnd w:id="259"/>
    <w:p w14:paraId="57B0DE42" w14:textId="77777777" w:rsidR="005B5B18" w:rsidRPr="00496962" w:rsidRDefault="005B5B18" w:rsidP="002A3142">
      <w:pPr>
        <w:tabs>
          <w:tab w:val="left" w:pos="2700"/>
        </w:tabs>
        <w:rPr>
          <w:rFonts w:asciiTheme="minorHAnsi" w:eastAsia="Arial" w:hAnsiTheme="minorHAnsi"/>
          <w:lang w:val="en-US"/>
        </w:rPr>
      </w:pPr>
    </w:p>
    <w:p w14:paraId="31F9DF13" w14:textId="77777777" w:rsidR="002A3142" w:rsidRPr="00446F78" w:rsidRDefault="002A3142" w:rsidP="002A3142">
      <w:pPr>
        <w:tabs>
          <w:tab w:val="left" w:pos="2700"/>
        </w:tabs>
        <w:rPr>
          <w:rStyle w:val="Erluterungen"/>
          <w:rFonts w:asciiTheme="minorHAnsi" w:eastAsia="Arial" w:hAnsiTheme="minorHAnsi" w:cs="Calibri"/>
          <w:i w:val="0"/>
          <w:color w:val="000000"/>
          <w:lang w:val="en-US"/>
        </w:rPr>
      </w:pPr>
    </w:p>
    <w:p w14:paraId="5A1F4296" w14:textId="5B008420" w:rsidR="002A3142" w:rsidRPr="00446F78" w:rsidRDefault="002A3142" w:rsidP="00446F78">
      <w:pPr>
        <w:pStyle w:val="Heading2"/>
        <w:numPr>
          <w:ilvl w:val="1"/>
          <w:numId w:val="39"/>
        </w:numPr>
        <w:spacing w:before="120"/>
        <w:ind w:left="284" w:hanging="284"/>
        <w:rPr>
          <w:rStyle w:val="Erluterungen"/>
          <w:rFonts w:asciiTheme="minorHAnsi" w:eastAsia="Arial" w:hAnsiTheme="minorHAnsi" w:cs="Arial"/>
          <w:i w:val="0"/>
          <w:iCs w:val="0"/>
          <w:color w:val="auto"/>
          <w:sz w:val="28"/>
        </w:rPr>
      </w:pPr>
      <w:bookmarkStart w:id="268" w:name="_Toc85789847"/>
      <w:r w:rsidRPr="00446F78">
        <w:rPr>
          <w:rStyle w:val="Erluterungen"/>
          <w:rFonts w:asciiTheme="minorHAnsi" w:eastAsia="Arial" w:hAnsiTheme="minorHAnsi" w:cs="Calibri"/>
          <w:i w:val="0"/>
          <w:iCs w:val="0"/>
          <w:color w:val="000000"/>
          <w:szCs w:val="40"/>
          <w:lang w:val="en-US"/>
        </w:rPr>
        <w:t>Efficiency</w:t>
      </w:r>
      <w:bookmarkEnd w:id="268"/>
    </w:p>
    <w:p w14:paraId="49AEC46C" w14:textId="0B13BE5A" w:rsidR="002A3142" w:rsidRPr="00496962" w:rsidRDefault="002A3142" w:rsidP="002A3142">
      <w:pPr>
        <w:tabs>
          <w:tab w:val="left" w:pos="2700"/>
        </w:tabs>
        <w:rPr>
          <w:rStyle w:val="Erluterungen"/>
          <w:rFonts w:asciiTheme="minorHAnsi" w:eastAsia="Arial" w:hAnsiTheme="minorHAnsi"/>
          <w:i w:val="0"/>
          <w:color w:val="auto"/>
          <w:sz w:val="22"/>
          <w:lang w:val="en-US"/>
        </w:rPr>
      </w:pPr>
      <w:r w:rsidRPr="00446F78">
        <w:rPr>
          <w:rStyle w:val="Erluterungen"/>
          <w:rFonts w:asciiTheme="minorHAnsi" w:eastAsia="Arial" w:hAnsiTheme="minorHAnsi" w:cs="Calibri"/>
          <w:i w:val="0"/>
          <w:color w:val="000000"/>
          <w:lang w:val="en-US"/>
        </w:rPr>
        <w:t xml:space="preserve">The software shall enable the user to put together their desired parts quickly, by requiring low amounts of steps taken by the user to </w:t>
      </w:r>
      <w:del w:id="269" w:author="Leon Amtmann" w:date="2021-10-29T11:15:00Z">
        <w:r w:rsidRPr="00446F78" w:rsidDel="005B5B18">
          <w:rPr>
            <w:rStyle w:val="Erluterungen"/>
            <w:rFonts w:asciiTheme="minorHAnsi" w:eastAsia="Arial" w:hAnsiTheme="minorHAnsi" w:cs="Calibri"/>
            <w:i w:val="0"/>
            <w:color w:val="000000"/>
            <w:lang w:val="en-US"/>
          </w:rPr>
          <w:delText xml:space="preserve">archive </w:delText>
        </w:r>
      </w:del>
      <w:ins w:id="270" w:author="Leon Amtmann" w:date="2021-10-29T11:15:00Z">
        <w:r w:rsidR="005B5B18">
          <w:rPr>
            <w:rStyle w:val="Erluterungen"/>
            <w:rFonts w:asciiTheme="minorHAnsi" w:eastAsia="Arial" w:hAnsiTheme="minorHAnsi" w:cs="Calibri"/>
            <w:i w:val="0"/>
            <w:color w:val="000000"/>
            <w:lang w:val="en-US"/>
          </w:rPr>
          <w:t>achieve</w:t>
        </w:r>
        <w:r w:rsidR="005B5B18" w:rsidRPr="00446F78">
          <w:rPr>
            <w:rStyle w:val="Erluterungen"/>
            <w:rFonts w:asciiTheme="minorHAnsi" w:eastAsia="Arial" w:hAnsiTheme="minorHAnsi" w:cs="Calibri"/>
            <w:i w:val="0"/>
            <w:color w:val="000000"/>
            <w:lang w:val="en-US"/>
          </w:rPr>
          <w:t xml:space="preserve"> </w:t>
        </w:r>
      </w:ins>
      <w:r w:rsidRPr="00446F78">
        <w:rPr>
          <w:rStyle w:val="Erluterungen"/>
          <w:rFonts w:asciiTheme="minorHAnsi" w:eastAsia="Arial" w:hAnsiTheme="minorHAnsi" w:cs="Calibri"/>
          <w:i w:val="0"/>
          <w:color w:val="000000"/>
          <w:lang w:val="en-US"/>
        </w:rPr>
        <w:t>their desired result.</w:t>
      </w:r>
    </w:p>
    <w:p w14:paraId="60315B55" w14:textId="73E72F77" w:rsidR="002A3142" w:rsidRPr="00446F78" w:rsidRDefault="002A3142" w:rsidP="002A3142">
      <w:pPr>
        <w:tabs>
          <w:tab w:val="left" w:pos="2700"/>
        </w:tabs>
        <w:rPr>
          <w:rStyle w:val="Erluterungen"/>
          <w:rFonts w:asciiTheme="minorHAnsi" w:eastAsia="Arial" w:hAnsiTheme="minorHAnsi"/>
          <w:i w:val="0"/>
          <w:color w:val="auto"/>
          <w:sz w:val="22"/>
          <w:lang w:val="en-US"/>
        </w:rPr>
      </w:pPr>
      <w:r w:rsidRPr="00446F78">
        <w:rPr>
          <w:rStyle w:val="Erluterungen"/>
          <w:rFonts w:asciiTheme="minorHAnsi" w:eastAsia="Arial" w:hAnsiTheme="minorHAnsi" w:cs="Calibri"/>
          <w:i w:val="0"/>
          <w:color w:val="000000"/>
          <w:lang w:val="en-US"/>
        </w:rPr>
        <w:t>The software shall perform individual steps in a minimal amount of time.</w:t>
      </w:r>
    </w:p>
    <w:p w14:paraId="2C24607C" w14:textId="61B6B55F" w:rsidR="005B5B18" w:rsidDel="005B5B18" w:rsidRDefault="002A3142" w:rsidP="002A3142">
      <w:pPr>
        <w:tabs>
          <w:tab w:val="left" w:pos="2700"/>
        </w:tabs>
        <w:rPr>
          <w:del w:id="271" w:author="Leon Amtmann" w:date="2021-10-29T11:16:00Z"/>
          <w:rStyle w:val="Erluterungen"/>
          <w:rFonts w:asciiTheme="minorHAnsi" w:eastAsia="Arial" w:hAnsiTheme="minorHAnsi" w:cs="Calibri"/>
          <w:i w:val="0"/>
          <w:color w:val="000000"/>
          <w:lang w:val="en-US"/>
        </w:rPr>
      </w:pPr>
      <w:r w:rsidRPr="00446F78">
        <w:rPr>
          <w:rStyle w:val="Erluterungen"/>
          <w:rFonts w:asciiTheme="minorHAnsi" w:eastAsia="Arial" w:hAnsiTheme="minorHAnsi" w:cs="Calibri"/>
          <w:i w:val="0"/>
          <w:color w:val="000000"/>
          <w:lang w:val="en-US"/>
        </w:rPr>
        <w:t>The software shall generate and provide the resulting files upon request within a minimal amount of time.</w:t>
      </w:r>
    </w:p>
    <w:p w14:paraId="3958EA3C" w14:textId="77777777" w:rsidR="005B5B18" w:rsidRPr="005B5B18" w:rsidRDefault="005B5B18" w:rsidP="002A3142">
      <w:pPr>
        <w:tabs>
          <w:tab w:val="left" w:pos="2700"/>
        </w:tabs>
        <w:rPr>
          <w:ins w:id="272" w:author="Leon Amtmann" w:date="2021-10-29T11:16:00Z"/>
          <w:rStyle w:val="Erluterungen"/>
          <w:rFonts w:asciiTheme="minorHAnsi" w:eastAsia="Arial" w:hAnsiTheme="minorHAnsi" w:cs="Calibri"/>
          <w:i w:val="0"/>
          <w:color w:val="000000"/>
          <w:lang w:val="en-US"/>
          <w:rPrChange w:id="273" w:author="Leon Amtmann" w:date="2021-10-29T11:16:00Z">
            <w:rPr>
              <w:ins w:id="274" w:author="Leon Amtmann" w:date="2021-10-29T11:16:00Z"/>
              <w:rStyle w:val="Erluterungen"/>
              <w:rFonts w:asciiTheme="minorHAnsi" w:eastAsia="Arial" w:hAnsiTheme="minorHAnsi"/>
              <w:i w:val="0"/>
              <w:color w:val="auto"/>
              <w:sz w:val="22"/>
              <w:lang w:val="en-US"/>
            </w:rPr>
          </w:rPrChange>
        </w:rPr>
      </w:pPr>
    </w:p>
    <w:p w14:paraId="552AC535" w14:textId="1F600557" w:rsidR="002A3142" w:rsidRPr="00496962" w:rsidDel="005B5B18" w:rsidRDefault="002A3142" w:rsidP="002A3142">
      <w:pPr>
        <w:tabs>
          <w:tab w:val="left" w:pos="2700"/>
        </w:tabs>
        <w:rPr>
          <w:moveFrom w:id="275" w:author="Leon Amtmann" w:date="2021-10-29T11:16:00Z"/>
          <w:rStyle w:val="Erluterungen"/>
          <w:rFonts w:asciiTheme="minorHAnsi" w:eastAsia="Arial" w:hAnsiTheme="minorHAnsi"/>
          <w:i w:val="0"/>
          <w:color w:val="auto"/>
          <w:sz w:val="22"/>
          <w:lang w:val="en-US"/>
        </w:rPr>
      </w:pPr>
      <w:moveFromRangeStart w:id="276" w:author="Leon Amtmann" w:date="2021-10-29T11:16:00Z" w:name="move86398577"/>
      <w:moveFrom w:id="277" w:author="Leon Amtmann" w:date="2021-10-29T11:16:00Z">
        <w:r w:rsidRPr="00446F78" w:rsidDel="005B5B18">
          <w:rPr>
            <w:rStyle w:val="Erluterungen"/>
            <w:rFonts w:asciiTheme="minorHAnsi" w:eastAsia="Arial" w:hAnsiTheme="minorHAnsi" w:cs="Calibri"/>
            <w:i w:val="0"/>
            <w:color w:val="000000"/>
            <w:lang w:val="en-US"/>
          </w:rPr>
          <w:t>The software shall reduce mental effort required to achieve desired results to a minimum by utilizing a simple and intuitive layout and providing utility features.</w:t>
        </w:r>
      </w:moveFrom>
    </w:p>
    <w:moveFromRangeEnd w:id="276"/>
    <w:p w14:paraId="64DC65D5" w14:textId="77777777" w:rsidR="002A3142" w:rsidRPr="00496962" w:rsidRDefault="002A3142" w:rsidP="002A3142">
      <w:pPr>
        <w:tabs>
          <w:tab w:val="left" w:pos="2700"/>
        </w:tabs>
        <w:rPr>
          <w:rStyle w:val="Erluterungen"/>
          <w:rFonts w:asciiTheme="minorHAnsi" w:eastAsia="Arial" w:hAnsiTheme="minorHAnsi" w:cs="Calibri"/>
          <w:i w:val="0"/>
          <w:color w:val="000000"/>
          <w:lang w:val="en-US"/>
        </w:rPr>
      </w:pPr>
    </w:p>
    <w:p w14:paraId="64805980" w14:textId="61B0669A" w:rsidR="002A3142" w:rsidRPr="00446F78" w:rsidRDefault="002A3142" w:rsidP="002A3142">
      <w:pPr>
        <w:pStyle w:val="Heading2"/>
        <w:numPr>
          <w:ilvl w:val="1"/>
          <w:numId w:val="39"/>
        </w:numPr>
        <w:spacing w:before="120"/>
        <w:ind w:left="284" w:hanging="284"/>
        <w:rPr>
          <w:rFonts w:asciiTheme="minorHAnsi" w:eastAsia="Arial" w:hAnsiTheme="minorHAnsi"/>
          <w:iCs w:val="0"/>
          <w:szCs w:val="40"/>
        </w:rPr>
      </w:pPr>
      <w:bookmarkStart w:id="278" w:name="_Toc85789848"/>
      <w:r w:rsidRPr="00446F78">
        <w:rPr>
          <w:rFonts w:asciiTheme="minorHAnsi" w:hAnsiTheme="minorHAnsi" w:cs="Calibri"/>
          <w:iCs w:val="0"/>
          <w:color w:val="000000"/>
          <w:sz w:val="24"/>
          <w:szCs w:val="40"/>
        </w:rPr>
        <w:t>Performance</w:t>
      </w:r>
      <w:bookmarkEnd w:id="278"/>
    </w:p>
    <w:p w14:paraId="4DF96422" w14:textId="3DD9B197" w:rsidR="002A3142" w:rsidRPr="00496962" w:rsidRDefault="002A3142" w:rsidP="002A3142">
      <w:pPr>
        <w:tabs>
          <w:tab w:val="left" w:pos="2700"/>
        </w:tabs>
        <w:rPr>
          <w:rStyle w:val="Erluterungen"/>
          <w:rFonts w:asciiTheme="minorHAnsi" w:hAnsiTheme="minorHAnsi"/>
          <w:i w:val="0"/>
          <w:color w:val="auto"/>
          <w:sz w:val="22"/>
          <w:lang w:val="en-US"/>
        </w:rPr>
      </w:pPr>
      <w:r w:rsidRPr="00446F78">
        <w:rPr>
          <w:rStyle w:val="Erluterungen"/>
          <w:rFonts w:asciiTheme="minorHAnsi" w:eastAsia="Arial" w:hAnsiTheme="minorHAnsi" w:cs="Calibri"/>
          <w:i w:val="0"/>
          <w:color w:val="000000"/>
          <w:lang w:val="en-US"/>
        </w:rPr>
        <w:t>The software shall load and render on common browsers and devices without disruptive delays.</w:t>
      </w:r>
    </w:p>
    <w:p w14:paraId="6DD0C7E9" w14:textId="4FE25220" w:rsidR="00332184" w:rsidRPr="00496962" w:rsidRDefault="002A3142" w:rsidP="002A3142">
      <w:pPr>
        <w:tabs>
          <w:tab w:val="left" w:pos="2700"/>
        </w:tabs>
        <w:rPr>
          <w:rFonts w:asciiTheme="minorHAnsi" w:eastAsia="Arial" w:hAnsiTheme="minorHAnsi"/>
          <w:lang w:val="en-US"/>
        </w:rPr>
      </w:pPr>
      <w:del w:id="279" w:author="Leon Amtmann" w:date="2021-10-29T11:17:00Z">
        <w:r w:rsidRPr="00446F78" w:rsidDel="00332184">
          <w:rPr>
            <w:rStyle w:val="Erluterungen"/>
            <w:rFonts w:asciiTheme="minorHAnsi" w:eastAsia="Arial" w:hAnsiTheme="minorHAnsi" w:cs="Calibri"/>
            <w:i w:val="0"/>
            <w:color w:val="000000"/>
            <w:lang w:val="en-US"/>
          </w:rPr>
          <w:delText>The software shall occupy low amounts of memory and computing power on user devices to avoid disrupting other applications the user may be running.</w:delText>
        </w:r>
      </w:del>
    </w:p>
    <w:p w14:paraId="5CD1775C" w14:textId="4814A37B" w:rsidR="00332184" w:rsidRPr="00446F78" w:rsidDel="00332184" w:rsidRDefault="002A3142" w:rsidP="002A3142">
      <w:pPr>
        <w:tabs>
          <w:tab w:val="left" w:pos="2700"/>
        </w:tabs>
        <w:rPr>
          <w:del w:id="280" w:author="Leon Amtmann" w:date="2021-10-29T11:17:00Z"/>
          <w:rStyle w:val="Erluterungen"/>
          <w:rFonts w:asciiTheme="minorHAnsi" w:hAnsiTheme="minorHAnsi" w:cs="Calibri"/>
          <w:i w:val="0"/>
          <w:color w:val="000000"/>
          <w:sz w:val="22"/>
          <w:lang w:val="en-US"/>
        </w:rPr>
      </w:pPr>
      <w:del w:id="281" w:author="Leon Amtmann" w:date="2021-10-29T11:17:00Z">
        <w:r w:rsidRPr="00446F78" w:rsidDel="00332184">
          <w:rPr>
            <w:rStyle w:val="Erluterungen"/>
            <w:rFonts w:asciiTheme="minorHAnsi" w:eastAsia="Arial" w:hAnsiTheme="minorHAnsi" w:cs="Calibri"/>
            <w:i w:val="0"/>
            <w:color w:val="000000"/>
            <w:lang w:val="en-US"/>
          </w:rPr>
          <w:delText>The interface shall respond to user inputs without noticeable delay.</w:delText>
        </w:r>
      </w:del>
    </w:p>
    <w:p w14:paraId="6FD2B866" w14:textId="0E81E948" w:rsidR="002A3142" w:rsidRPr="00496962" w:rsidDel="00332184" w:rsidRDefault="002A3142" w:rsidP="002A3142">
      <w:pPr>
        <w:tabs>
          <w:tab w:val="left" w:pos="2700"/>
        </w:tabs>
        <w:rPr>
          <w:del w:id="282" w:author="Leon Amtmann" w:date="2021-10-29T11:17:00Z"/>
          <w:rStyle w:val="Erluterungen"/>
          <w:rFonts w:asciiTheme="minorHAnsi" w:eastAsia="Arial" w:hAnsiTheme="minorHAnsi"/>
          <w:i w:val="0"/>
          <w:color w:val="auto"/>
          <w:sz w:val="22"/>
          <w:lang w:val="en-US"/>
        </w:rPr>
      </w:pPr>
      <w:del w:id="283" w:author="Leon Amtmann" w:date="2021-10-29T11:17:00Z">
        <w:r w:rsidRPr="00446F78" w:rsidDel="00332184">
          <w:rPr>
            <w:rStyle w:val="Erluterungen"/>
            <w:rFonts w:asciiTheme="minorHAnsi" w:eastAsia="Arial" w:hAnsiTheme="minorHAnsi" w:cs="Calibri"/>
            <w:i w:val="0"/>
            <w:color w:val="000000"/>
            <w:szCs w:val="40"/>
            <w:lang w:val="en-US"/>
          </w:rPr>
          <w:delText>The software shall have the capacity to handle large amounts of users interacting with the system simultaneously.</w:delText>
        </w:r>
      </w:del>
    </w:p>
    <w:p w14:paraId="01F91BDE" w14:textId="77777777" w:rsidR="002A3142" w:rsidRPr="00446F78" w:rsidRDefault="002A3142" w:rsidP="002A3142">
      <w:pPr>
        <w:tabs>
          <w:tab w:val="left" w:pos="2700"/>
        </w:tabs>
        <w:rPr>
          <w:rStyle w:val="Erluterungen"/>
          <w:rFonts w:asciiTheme="minorHAnsi" w:eastAsia="Arial" w:hAnsiTheme="minorHAnsi" w:cs="Calibri"/>
          <w:i w:val="0"/>
          <w:color w:val="000000"/>
          <w:lang w:val="en-US"/>
        </w:rPr>
      </w:pPr>
    </w:p>
    <w:p w14:paraId="4CAEBC09" w14:textId="77777777" w:rsidR="002A3142" w:rsidRPr="00446F78" w:rsidRDefault="002A3142" w:rsidP="002A3142">
      <w:pPr>
        <w:pStyle w:val="Heading2"/>
        <w:numPr>
          <w:ilvl w:val="1"/>
          <w:numId w:val="39"/>
        </w:numPr>
        <w:spacing w:before="120"/>
        <w:ind w:left="284" w:hanging="284"/>
        <w:rPr>
          <w:rFonts w:asciiTheme="minorHAnsi" w:eastAsia="Arial" w:hAnsiTheme="minorHAnsi"/>
          <w:iCs w:val="0"/>
          <w:szCs w:val="40"/>
        </w:rPr>
      </w:pPr>
      <w:bookmarkStart w:id="284" w:name="_Toc522094936"/>
      <w:bookmarkStart w:id="285" w:name="_Toc522168339"/>
      <w:bookmarkStart w:id="286" w:name="_Toc522174227"/>
      <w:bookmarkStart w:id="287" w:name="_Toc522094884"/>
      <w:bookmarkStart w:id="288" w:name="_Toc85789849"/>
      <w:r w:rsidRPr="00446F78">
        <w:rPr>
          <w:rFonts w:asciiTheme="minorHAnsi" w:hAnsiTheme="minorHAnsi" w:cs="Calibri"/>
          <w:iCs w:val="0"/>
          <w:color w:val="000000"/>
          <w:sz w:val="24"/>
          <w:szCs w:val="40"/>
        </w:rPr>
        <w:t>System Environment</w:t>
      </w:r>
      <w:bookmarkEnd w:id="284"/>
      <w:bookmarkEnd w:id="285"/>
      <w:bookmarkEnd w:id="286"/>
      <w:bookmarkEnd w:id="287"/>
      <w:bookmarkEnd w:id="288"/>
    </w:p>
    <w:p w14:paraId="043C6430" w14:textId="3A256B35" w:rsidR="002A3142" w:rsidRPr="00496962" w:rsidDel="00332184" w:rsidRDefault="002A3142" w:rsidP="002A3142">
      <w:pPr>
        <w:tabs>
          <w:tab w:val="left" w:pos="2700"/>
        </w:tabs>
        <w:rPr>
          <w:del w:id="289" w:author="Leon Amtmann" w:date="2021-10-29T11:18:00Z"/>
          <w:rStyle w:val="Erluterungen"/>
          <w:rFonts w:asciiTheme="minorHAnsi" w:hAnsiTheme="minorHAnsi"/>
          <w:i w:val="0"/>
          <w:color w:val="auto"/>
          <w:sz w:val="22"/>
          <w:lang w:val="en-US"/>
        </w:rPr>
      </w:pPr>
      <w:del w:id="290" w:author="Leon Amtmann" w:date="2021-10-29T11:18:00Z">
        <w:r w:rsidRPr="00446F78" w:rsidDel="00332184">
          <w:rPr>
            <w:rStyle w:val="Erluterungen"/>
            <w:rFonts w:asciiTheme="minorHAnsi" w:eastAsia="Arial" w:hAnsiTheme="minorHAnsi" w:cs="Calibri"/>
            <w:i w:val="0"/>
            <w:color w:val="000000"/>
            <w:lang w:val="en-US"/>
          </w:rPr>
          <w:delText>This section describes the system environment required to operate the product.</w:delText>
        </w:r>
      </w:del>
    </w:p>
    <w:p w14:paraId="6A9739A5" w14:textId="25271611" w:rsidR="002A3142" w:rsidRPr="00496962" w:rsidRDefault="002A3142" w:rsidP="002A3142">
      <w:pPr>
        <w:tabs>
          <w:tab w:val="left" w:pos="2700"/>
        </w:tabs>
        <w:rPr>
          <w:rStyle w:val="Erluterungen"/>
          <w:rFonts w:asciiTheme="minorHAnsi" w:eastAsia="Arial" w:hAnsiTheme="minorHAnsi"/>
          <w:i w:val="0"/>
          <w:color w:val="auto"/>
          <w:sz w:val="22"/>
          <w:lang w:val="en-US"/>
        </w:rPr>
      </w:pPr>
      <w:r w:rsidRPr="00446F78">
        <w:rPr>
          <w:rStyle w:val="Erluterungen"/>
          <w:rFonts w:asciiTheme="minorHAnsi" w:eastAsia="Arial" w:hAnsiTheme="minorHAnsi" w:cs="Calibri"/>
          <w:i w:val="0"/>
          <w:color w:val="000000"/>
          <w:lang w:val="en-US"/>
        </w:rPr>
        <w:t xml:space="preserve">The website </w:t>
      </w:r>
      <w:del w:id="291" w:author="Leon Amtmann" w:date="2021-10-29T11:19:00Z">
        <w:r w:rsidRPr="00446F78" w:rsidDel="00332184">
          <w:rPr>
            <w:rStyle w:val="Erluterungen"/>
            <w:rFonts w:asciiTheme="minorHAnsi" w:eastAsia="Arial" w:hAnsiTheme="minorHAnsi" w:cs="Calibri"/>
            <w:i w:val="0"/>
            <w:color w:val="000000"/>
            <w:lang w:val="en-US"/>
          </w:rPr>
          <w:delText xml:space="preserve">will </w:delText>
        </w:r>
      </w:del>
      <w:ins w:id="292" w:author="Leon Amtmann" w:date="2021-10-29T11:20:00Z">
        <w:r w:rsidR="00332184">
          <w:rPr>
            <w:rStyle w:val="Erluterungen"/>
            <w:rFonts w:asciiTheme="minorHAnsi" w:eastAsia="Arial" w:hAnsiTheme="minorHAnsi" w:cs="Calibri"/>
            <w:i w:val="0"/>
            <w:color w:val="000000"/>
            <w:lang w:val="en-US"/>
          </w:rPr>
          <w:t>should</w:t>
        </w:r>
      </w:ins>
      <w:ins w:id="293" w:author="Leon Amtmann" w:date="2021-10-29T11:19:00Z">
        <w:r w:rsidR="00332184" w:rsidRPr="00446F78">
          <w:rPr>
            <w:rStyle w:val="Erluterungen"/>
            <w:rFonts w:asciiTheme="minorHAnsi" w:eastAsia="Arial" w:hAnsiTheme="minorHAnsi" w:cs="Calibri"/>
            <w:i w:val="0"/>
            <w:color w:val="000000"/>
            <w:lang w:val="en-US"/>
          </w:rPr>
          <w:t xml:space="preserve"> </w:t>
        </w:r>
      </w:ins>
      <w:r w:rsidRPr="00446F78">
        <w:rPr>
          <w:rStyle w:val="Erluterungen"/>
          <w:rFonts w:asciiTheme="minorHAnsi" w:eastAsia="Arial" w:hAnsiTheme="minorHAnsi" w:cs="Calibri"/>
          <w:i w:val="0"/>
          <w:color w:val="000000"/>
          <w:lang w:val="en-US"/>
        </w:rPr>
        <w:t>be able to run on any browser supporting the HTML5 standard.</w:t>
      </w:r>
    </w:p>
    <w:p w14:paraId="07F372F7" w14:textId="58CAEF9F" w:rsidR="002A3142" w:rsidRPr="00496962" w:rsidRDefault="002A3142" w:rsidP="00446F78">
      <w:pPr>
        <w:tabs>
          <w:tab w:val="left" w:pos="2700"/>
        </w:tabs>
        <w:rPr>
          <w:rFonts w:asciiTheme="minorHAnsi" w:eastAsia="Arial" w:hAnsiTheme="minorHAnsi"/>
          <w:lang w:val="en-US"/>
        </w:rPr>
      </w:pPr>
      <w:r w:rsidRPr="00446F78">
        <w:rPr>
          <w:rStyle w:val="Erluterungen"/>
          <w:rFonts w:asciiTheme="minorHAnsi" w:eastAsia="Arial" w:hAnsiTheme="minorHAnsi" w:cs="Calibri"/>
          <w:i w:val="0"/>
          <w:color w:val="000000"/>
          <w:lang w:val="en-US"/>
        </w:rPr>
        <w:t>The system will require a computer with network access to communicate with its users.</w:t>
      </w:r>
    </w:p>
    <w:p w14:paraId="202E0BB5" w14:textId="77777777" w:rsidR="00075211" w:rsidRPr="00496962" w:rsidRDefault="00075211">
      <w:pPr>
        <w:rPr>
          <w:rFonts w:asciiTheme="minorHAnsi" w:hAnsiTheme="minorHAnsi" w:cs="Calibri"/>
          <w:lang w:val="en-US"/>
        </w:rPr>
      </w:pPr>
    </w:p>
    <w:p w14:paraId="2183D60E" w14:textId="6D350560" w:rsidR="00075211" w:rsidDel="00332184" w:rsidRDefault="002673DD">
      <w:pPr>
        <w:pStyle w:val="Heading1"/>
        <w:rPr>
          <w:del w:id="294" w:author="Leon Amtmann" w:date="2021-10-29T11:17:00Z"/>
          <w:rFonts w:ascii="Calibri" w:hAnsi="Calibri" w:cs="Calibri"/>
          <w:szCs w:val="28"/>
        </w:rPr>
      </w:pPr>
      <w:bookmarkStart w:id="295" w:name="_Toc522094886"/>
      <w:bookmarkStart w:id="296" w:name="_Toc522094938"/>
      <w:bookmarkStart w:id="297" w:name="_Toc522168340"/>
      <w:bookmarkStart w:id="298" w:name="_Toc522174228"/>
      <w:bookmarkStart w:id="299" w:name="_Toc85789850"/>
      <w:del w:id="300" w:author="Leon Amtmann" w:date="2021-10-29T11:17:00Z">
        <w:r w:rsidDel="00332184">
          <w:rPr>
            <w:rFonts w:ascii="Calibri" w:hAnsi="Calibri" w:cs="Calibri"/>
            <w:szCs w:val="28"/>
          </w:rPr>
          <w:delText>Referen</w:delText>
        </w:r>
        <w:bookmarkEnd w:id="295"/>
        <w:bookmarkEnd w:id="296"/>
        <w:r w:rsidDel="00332184">
          <w:rPr>
            <w:rFonts w:ascii="Calibri" w:hAnsi="Calibri" w:cs="Calibri"/>
            <w:szCs w:val="28"/>
          </w:rPr>
          <w:delText>ces</w:delText>
        </w:r>
        <w:bookmarkEnd w:id="297"/>
        <w:bookmarkEnd w:id="298"/>
        <w:bookmarkEnd w:id="299"/>
      </w:del>
    </w:p>
    <w:p w14:paraId="59B78C82" w14:textId="6D995FC4" w:rsidR="00075211" w:rsidDel="00332184" w:rsidRDefault="002673DD">
      <w:pPr>
        <w:tabs>
          <w:tab w:val="left" w:pos="2700"/>
        </w:tabs>
        <w:rPr>
          <w:del w:id="301" w:author="Leon Amtmann" w:date="2021-10-29T11:17:00Z"/>
          <w:rStyle w:val="Erluterungen"/>
          <w:rFonts w:ascii="Calibri" w:hAnsi="Calibri" w:cs="Calibri"/>
          <w:i w:val="0"/>
          <w:color w:val="000000"/>
          <w:lang w:val="en-US"/>
        </w:rPr>
      </w:pPr>
      <w:bookmarkStart w:id="302" w:name="_Toc522168341"/>
      <w:del w:id="303" w:author="Leon Amtmann" w:date="2021-10-29T11:17:00Z">
        <w:r w:rsidDel="00332184">
          <w:rPr>
            <w:rStyle w:val="Erluterungen"/>
            <w:rFonts w:ascii="Calibri" w:hAnsi="Calibri" w:cs="Calibri"/>
            <w:i w:val="0"/>
            <w:color w:val="000000" w:themeColor="text1"/>
            <w:lang w:val="en-US"/>
          </w:rPr>
          <w:delText>[1] …</w:delText>
        </w:r>
        <w:bookmarkEnd w:id="302"/>
      </w:del>
    </w:p>
    <w:p w14:paraId="7196449F" w14:textId="29850066" w:rsidR="00075211" w:rsidDel="00332184" w:rsidRDefault="002673DD">
      <w:pPr>
        <w:tabs>
          <w:tab w:val="left" w:pos="2700"/>
        </w:tabs>
        <w:rPr>
          <w:del w:id="304" w:author="Leon Amtmann" w:date="2021-10-29T11:17:00Z"/>
          <w:rStyle w:val="Erluterungen"/>
          <w:rFonts w:ascii="Calibri" w:hAnsi="Calibri" w:cs="Calibri"/>
          <w:i w:val="0"/>
          <w:color w:val="000000"/>
          <w:lang w:val="en-US"/>
        </w:rPr>
      </w:pPr>
      <w:bookmarkStart w:id="305" w:name="_Toc522168342"/>
      <w:del w:id="306" w:author="Leon Amtmann" w:date="2021-10-29T11:17:00Z">
        <w:r w:rsidDel="00332184">
          <w:rPr>
            <w:rStyle w:val="Erluterungen"/>
            <w:rFonts w:ascii="Calibri" w:hAnsi="Calibri" w:cs="Calibri"/>
            <w:i w:val="0"/>
            <w:color w:val="000000" w:themeColor="text1"/>
            <w:lang w:val="en-US"/>
          </w:rPr>
          <w:delText>[2] …</w:delText>
        </w:r>
        <w:bookmarkEnd w:id="305"/>
      </w:del>
    </w:p>
    <w:p w14:paraId="2CD36918" w14:textId="77777777" w:rsidR="00075211" w:rsidRDefault="00075211">
      <w:pPr>
        <w:rPr>
          <w:rFonts w:ascii="Calibri" w:hAnsi="Calibri" w:cs="Calibri"/>
        </w:rPr>
      </w:pPr>
    </w:p>
    <w:sectPr w:rsidR="00075211">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94687" w14:textId="77777777" w:rsidR="00851433" w:rsidRDefault="00851433">
      <w:r>
        <w:separator/>
      </w:r>
    </w:p>
  </w:endnote>
  <w:endnote w:type="continuationSeparator" w:id="0">
    <w:p w14:paraId="0664E9AA" w14:textId="77777777" w:rsidR="00851433" w:rsidRDefault="00851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haroni">
    <w:panose1 w:val="02010803020104030203"/>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8AF8A" w14:textId="77777777" w:rsidR="002673DD" w:rsidRDefault="002673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6BF04" w14:textId="76AE45C2" w:rsidR="002673DD" w:rsidRPr="00716539" w:rsidRDefault="002673DD">
    <w:pPr>
      <w:pStyle w:val="Footer"/>
      <w:ind w:right="360"/>
      <w:rPr>
        <w:rFonts w:ascii="Calibri" w:hAnsi="Calibri" w:cs="Calibri"/>
        <w:lang w:val="en-US"/>
      </w:rPr>
    </w:pPr>
    <w:r>
      <w:rPr>
        <w:noProof/>
      </w:rPr>
      <mc:AlternateContent>
        <mc:Choice Requires="wps">
          <w:drawing>
            <wp:anchor distT="0" distB="0" distL="0" distR="0" simplePos="0" relativeHeight="251657728" behindDoc="0" locked="0" layoutInCell="1" allowOverlap="1" wp14:anchorId="2826C54A" wp14:editId="726B66F8">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7155" cy="184785"/>
                      </a:xfrm>
                      <a:prstGeom prst="rect">
                        <a:avLst/>
                      </a:prstGeom>
                      <a:solidFill>
                        <a:srgbClr val="FFFFFF">
                          <a:alpha val="0"/>
                        </a:srgbClr>
                      </a:solidFill>
                      <a:ln>
                        <a:noFill/>
                      </a:ln>
                    </wps:spPr>
                    <wps:txbx>
                      <w:txbxContent>
                        <w:p w14:paraId="1AF79BFA" w14:textId="77777777" w:rsidR="002673DD" w:rsidRDefault="002673DD">
                          <w:pPr>
                            <w:pStyle w:val="Footer"/>
                            <w:rPr>
                              <w:rFonts w:ascii="Calibri" w:hAnsi="Calibri" w:cs="Calibri"/>
                            </w:rPr>
                          </w:pPr>
                          <w:r>
                            <w:rPr>
                              <w:rStyle w:val="PageNumber"/>
                              <w:rFonts w:ascii="Calibri" w:hAnsi="Calibri" w:cs="Calibri"/>
                            </w:rPr>
                            <w:fldChar w:fldCharType="begin"/>
                          </w:r>
                          <w:r>
                            <w:rPr>
                              <w:rStyle w:val="PageNumber"/>
                              <w:rFonts w:ascii="Calibri" w:hAnsi="Calibri" w:cs="Calibri"/>
                            </w:rPr>
                            <w:instrText xml:space="preserve"> PAGE </w:instrText>
                          </w:r>
                          <w:r>
                            <w:rPr>
                              <w:rStyle w:val="PageNumber"/>
                              <w:rFonts w:ascii="Calibri" w:hAnsi="Calibri" w:cs="Calibri"/>
                            </w:rPr>
                            <w:fldChar w:fldCharType="separate"/>
                          </w:r>
                          <w:r>
                            <w:rPr>
                              <w:rStyle w:val="PageNumber"/>
                              <w:rFonts w:ascii="Calibri" w:hAnsi="Calibri" w:cs="Calibri"/>
                            </w:rPr>
                            <w:t>8</w:t>
                          </w:r>
                          <w:r>
                            <w:rPr>
                              <w:rStyle w:val="PageNumber"/>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26C54A" id="Text Box 1" o:spid="_x0000_s1042"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" stroked="f">
              <v:fill opacity="0"/>
              <o:lock v:ext="edit" aspectratio="t"/>
              <v:textbox inset="0,0,0,0">
                <w:txbxContent>
                  <w:p w14:paraId="1AF79BFA" w14:textId="77777777" w:rsidR="002673DD" w:rsidRDefault="002673DD">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w:drawing>
        <wp:inline distT="0" distB="0" distL="0" distR="0" wp14:anchorId="1D5A360D" wp14:editId="28D8513D">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w:r>
    <w:r w:rsidRPr="00716539">
      <w:rPr>
        <w:rFonts w:ascii="Verdana" w:eastAsia="Verdana" w:hAnsi="Verdana" w:cs="Verdana"/>
        <w:lang w:val="en-US"/>
      </w:rPr>
      <w:t xml:space="preserve"> </w:t>
    </w:r>
    <w:r w:rsidRPr="00716539">
      <w:rPr>
        <w:rFonts w:ascii="Verdana" w:hAnsi="Verdana" w:cs="Verdana"/>
        <w:lang w:val="en-US"/>
      </w:rPr>
      <w:tab/>
    </w:r>
    <w:r w:rsidRPr="00716539">
      <w:rPr>
        <w:rFonts w:ascii="Calibri" w:hAnsi="Calibri" w:cs="Calibri"/>
        <w:lang w:val="en-US"/>
      </w:rPr>
      <w:t xml:space="preserve">CRS Modelling Wizard </w:t>
    </w:r>
    <w:r w:rsidR="00716539" w:rsidRPr="00716539">
      <w:rPr>
        <w:rFonts w:ascii="Calibri" w:hAnsi="Calibri" w:cs="Calibri"/>
        <w:lang w:val="en-US"/>
      </w:rPr>
      <w:t>for Cable-Models</w:t>
    </w:r>
    <w:r w:rsidRPr="00716539">
      <w:rPr>
        <w:rFonts w:ascii="Calibri" w:hAnsi="Calibri" w:cs="Calibri"/>
        <w:lang w:val="en-US"/>
      </w:rPr>
      <w:t xml:space="preserve"> | TINF20C | Team 2 | Date </w:t>
    </w:r>
    <w:r w:rsidRPr="00716539">
      <w:rPr>
        <w:rFonts w:ascii="Calibri" w:hAnsi="Calibri" w:cs="Calibri"/>
        <w:lang w:val="en-US"/>
      </w:rPr>
      <w:b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BBC8C" w14:textId="77777777" w:rsidR="002673DD" w:rsidRDefault="00267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C816B" w14:textId="77777777" w:rsidR="00851433" w:rsidRDefault="00851433">
      <w:r>
        <w:separator/>
      </w:r>
    </w:p>
  </w:footnote>
  <w:footnote w:type="continuationSeparator" w:id="0">
    <w:p w14:paraId="3F9FD2E7" w14:textId="77777777" w:rsidR="00851433" w:rsidRDefault="008514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5991F" w14:textId="77777777" w:rsidR="002673DD" w:rsidRDefault="002673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5FE6B" w14:textId="77777777" w:rsidR="002673DD" w:rsidRDefault="002673DD">
    <w:pPr>
      <w:pStyle w:val="Heade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58471" w14:textId="77777777" w:rsidR="002673DD" w:rsidRDefault="002673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4D51"/>
    <w:multiLevelType w:val="multilevel"/>
    <w:tmpl w:val="B74EE436"/>
    <w:lvl w:ilvl="0">
      <w:start w:val="1"/>
      <w:numFmt w:val="decimal"/>
      <w:lvlText w:val="%1"/>
      <w:lvlJc w:val="left"/>
      <w:pPr>
        <w:tabs>
          <w:tab w:val="num" w:pos="720"/>
        </w:tabs>
        <w:ind w:left="720" w:hanging="360"/>
      </w:pPr>
    </w:lvl>
    <w:lvl w:ilvl="1">
      <w:start w:val="1"/>
      <w:numFmt w:val="decimal"/>
      <w:lvlText w:val="%1.%2"/>
      <w:lvlJc w:val="left"/>
      <w:pPr>
        <w:tabs>
          <w:tab w:val="num" w:pos="900"/>
        </w:tabs>
        <w:ind w:left="612" w:hanging="432"/>
      </w:pPr>
      <w:rPr>
        <w:rFonts w:cs="Symbol"/>
        <w:b/>
        <w:bCs/>
        <w:iCs/>
        <w:sz w:val="24"/>
        <w:szCs w:val="28"/>
      </w:rPr>
    </w:lvl>
    <w:lvl w:ilvl="2">
      <w:start w:val="1"/>
      <w:numFmt w:val="decimal"/>
      <w:lvlText w:val="%1.%2.%3"/>
      <w:lvlJc w:val="left"/>
      <w:pPr>
        <w:tabs>
          <w:tab w:val="num" w:pos="2160"/>
        </w:tabs>
        <w:ind w:left="1584" w:hanging="504"/>
      </w:pPr>
      <w:rPr>
        <w:rFonts w:cs="Symbol"/>
        <w:b/>
        <w:iCs/>
        <w:sz w:val="24"/>
        <w:szCs w:val="26"/>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4662E19"/>
    <w:multiLevelType w:val="multilevel"/>
    <w:tmpl w:val="66D2F746"/>
    <w:lvl w:ilvl="0">
      <w:start w:val="1"/>
      <w:numFmt w:val="decimal"/>
      <w:pStyle w:val="Heading1"/>
      <w:lvlText w:val="%1."/>
      <w:lvlJc w:val="left"/>
      <w:pPr>
        <w:tabs>
          <w:tab w:val="num" w:pos="720"/>
        </w:tabs>
        <w:ind w:left="720" w:hanging="360"/>
      </w:pPr>
    </w:lvl>
    <w:lvl w:ilvl="1">
      <w:start w:val="1"/>
      <w:numFmt w:val="decimal"/>
      <w:pStyle w:val="Heading2"/>
      <w:lvlText w:val="%1.%2."/>
      <w:lvlJc w:val="left"/>
      <w:pPr>
        <w:tabs>
          <w:tab w:val="num" w:pos="900"/>
        </w:tabs>
        <w:ind w:left="612" w:hanging="432"/>
      </w:pPr>
      <w:rPr>
        <w:rFonts w:cs="Symbol"/>
        <w:b/>
        <w:bCs/>
        <w:iCs/>
        <w:sz w:val="24"/>
        <w:szCs w:val="24"/>
      </w:rPr>
    </w:lvl>
    <w:lvl w:ilvl="2">
      <w:start w:val="1"/>
      <w:numFmt w:val="decimal"/>
      <w:pStyle w:val="Heading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2" w15:restartNumberingAfterBreak="0">
    <w:nsid w:val="49406027"/>
    <w:multiLevelType w:val="multilevel"/>
    <w:tmpl w:val="1246888E"/>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565478D"/>
    <w:multiLevelType w:val="multilevel"/>
    <w:tmpl w:val="0407001F"/>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 w15:restartNumberingAfterBreak="0">
    <w:nsid w:val="770F45DA"/>
    <w:multiLevelType w:val="hybridMultilevel"/>
    <w:tmpl w:val="E286F0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2"/>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num>
  <w:num w:numId="4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on Amtmann">
    <w15:presenceInfo w15:providerId="Windows Live" w15:userId="5b8a72db6ffb76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211"/>
    <w:rsid w:val="00027301"/>
    <w:rsid w:val="0003170B"/>
    <w:rsid w:val="0004607C"/>
    <w:rsid w:val="00073301"/>
    <w:rsid w:val="00075211"/>
    <w:rsid w:val="000763BD"/>
    <w:rsid w:val="0008361F"/>
    <w:rsid w:val="000D138E"/>
    <w:rsid w:val="000E2986"/>
    <w:rsid w:val="000F093A"/>
    <w:rsid w:val="00121D61"/>
    <w:rsid w:val="00173DF3"/>
    <w:rsid w:val="001925F5"/>
    <w:rsid w:val="001940A0"/>
    <w:rsid w:val="001F504A"/>
    <w:rsid w:val="0024590E"/>
    <w:rsid w:val="00252E00"/>
    <w:rsid w:val="002673DD"/>
    <w:rsid w:val="002A3142"/>
    <w:rsid w:val="002A3175"/>
    <w:rsid w:val="002E2ECD"/>
    <w:rsid w:val="00332184"/>
    <w:rsid w:val="00346BFD"/>
    <w:rsid w:val="003472DE"/>
    <w:rsid w:val="00357085"/>
    <w:rsid w:val="0036144F"/>
    <w:rsid w:val="003A5F5E"/>
    <w:rsid w:val="003B000C"/>
    <w:rsid w:val="00446F78"/>
    <w:rsid w:val="00496962"/>
    <w:rsid w:val="004C7ED4"/>
    <w:rsid w:val="004F277F"/>
    <w:rsid w:val="004F58A5"/>
    <w:rsid w:val="00572D79"/>
    <w:rsid w:val="005B45C0"/>
    <w:rsid w:val="005B5B18"/>
    <w:rsid w:val="005D5B49"/>
    <w:rsid w:val="005E58A5"/>
    <w:rsid w:val="0064618E"/>
    <w:rsid w:val="0066639F"/>
    <w:rsid w:val="00685DFE"/>
    <w:rsid w:val="006A0A16"/>
    <w:rsid w:val="006C038D"/>
    <w:rsid w:val="006C1305"/>
    <w:rsid w:val="006D2B95"/>
    <w:rsid w:val="006F7E39"/>
    <w:rsid w:val="00716539"/>
    <w:rsid w:val="0074382A"/>
    <w:rsid w:val="00774DDF"/>
    <w:rsid w:val="007913B0"/>
    <w:rsid w:val="007B59E5"/>
    <w:rsid w:val="007F611E"/>
    <w:rsid w:val="00806AF3"/>
    <w:rsid w:val="00851433"/>
    <w:rsid w:val="008A237E"/>
    <w:rsid w:val="008A451C"/>
    <w:rsid w:val="008E1DAA"/>
    <w:rsid w:val="008E4BA6"/>
    <w:rsid w:val="008F39E8"/>
    <w:rsid w:val="00925781"/>
    <w:rsid w:val="00925B27"/>
    <w:rsid w:val="00962FF6"/>
    <w:rsid w:val="009A173D"/>
    <w:rsid w:val="009A62C9"/>
    <w:rsid w:val="00A15506"/>
    <w:rsid w:val="00A36368"/>
    <w:rsid w:val="00A66F98"/>
    <w:rsid w:val="00A72374"/>
    <w:rsid w:val="00AC5A9D"/>
    <w:rsid w:val="00B3325C"/>
    <w:rsid w:val="00B42542"/>
    <w:rsid w:val="00C32491"/>
    <w:rsid w:val="00CC7CA6"/>
    <w:rsid w:val="00CE0DE7"/>
    <w:rsid w:val="00D11BD9"/>
    <w:rsid w:val="00D251FE"/>
    <w:rsid w:val="00D87070"/>
    <w:rsid w:val="00D939AF"/>
    <w:rsid w:val="00DC50A7"/>
    <w:rsid w:val="00DE0C3F"/>
    <w:rsid w:val="00DF1C5D"/>
    <w:rsid w:val="00E0171D"/>
    <w:rsid w:val="00E16EEA"/>
    <w:rsid w:val="00E1790B"/>
    <w:rsid w:val="00E2264C"/>
    <w:rsid w:val="00E22E66"/>
    <w:rsid w:val="00E24476"/>
    <w:rsid w:val="00E62391"/>
    <w:rsid w:val="00E6337D"/>
    <w:rsid w:val="00E871D6"/>
    <w:rsid w:val="00ED20E4"/>
    <w:rsid w:val="00ED53F9"/>
    <w:rsid w:val="00F00487"/>
    <w:rsid w:val="00F360B0"/>
    <w:rsid w:val="00F36F0D"/>
    <w:rsid w:val="00F97C5B"/>
    <w:rsid w:val="00FA3FD0"/>
    <w:rsid w:val="00FA76A3"/>
    <w:rsid w:val="00FE7F6F"/>
    <w:rsid w:val="00FF2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6B2B"/>
  <w15:docId w15:val="{380345B0-7888-4210-A893-FA2A225D5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paragraph" w:styleId="Heading1">
    <w:name w:val="heading 1"/>
    <w:basedOn w:val="Normal"/>
    <w:next w:val="Normal"/>
    <w:link w:val="Heading1Char"/>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Heading2">
    <w:name w:val="heading 2"/>
    <w:basedOn w:val="Normal"/>
    <w:next w:val="Normal"/>
    <w:link w:val="Heading2Char"/>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Heading3">
    <w:name w:val="heading 3"/>
    <w:basedOn w:val="Heading2"/>
    <w:next w:val="Normal"/>
    <w:link w:val="Heading3Char"/>
    <w:qFormat/>
    <w:pPr>
      <w:numPr>
        <w:ilvl w:val="2"/>
      </w:numPr>
      <w:tabs>
        <w:tab w:val="left" w:pos="1620"/>
      </w:tabs>
      <w:spacing w:after="60"/>
      <w:outlineLvl w:val="2"/>
    </w:pPr>
    <w:rPr>
      <w:bCs w:val="0"/>
      <w:sz w:val="26"/>
      <w:szCs w:val="26"/>
    </w:rPr>
  </w:style>
  <w:style w:type="paragraph" w:styleId="Heading4">
    <w:name w:val="heading 4"/>
    <w:basedOn w:val="Heading3"/>
    <w:next w:val="Normal"/>
    <w:link w:val="Heading4Char"/>
    <w:qFormat/>
    <w:pPr>
      <w:numPr>
        <w:ilvl w:val="0"/>
        <w:numId w:val="0"/>
      </w:numPr>
      <w:jc w:val="left"/>
      <w:outlineLvl w:val="3"/>
    </w:pPr>
    <w:rPr>
      <w:bCs/>
      <w:sz w:val="28"/>
      <w:szCs w:val="28"/>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ableofFigures">
    <w:name w:val="table of figures"/>
    <w:basedOn w:val="Normal"/>
    <w:next w:val="Normal"/>
    <w:uiPriority w:val="99"/>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rPr>
      <w:rFonts w:ascii="Arial" w:eastAsia="Arial" w:hAnsi="Arial" w:cs="Arial"/>
      <w:sz w:val="34"/>
    </w:rPr>
  </w:style>
  <w:style w:type="character" w:customStyle="1" w:styleId="Heading3Char">
    <w:name w:val="Heading 3 Char"/>
    <w:basedOn w:val="DefaultParagraphFont"/>
    <w:link w:val="Heading3"/>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FFFFF"/>
      </w:tcPr>
    </w:tblStylePr>
    <w:tblStylePr w:type="band1Horz">
      <w:tblPr/>
      <w:tcPr>
        <w:shd w:val="clear" w:color="auto" w:fill="FFFFFF"/>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2-Accent1">
    <w:name w:val="Grid Table 2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2-Accent5">
    <w:name w:val="Grid Table 2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Accent1">
    <w:name w:val="Grid Table 3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Accent5">
    <w:name w:val="Grid Table 3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Accent1">
    <w:name w:val="Grid Table 4 Accent 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Accent5">
    <w:name w:val="Grid Table 4 Accent 5"/>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ridTable6ColourfulAccent1">
    <w:name w:val="Grid Table 6 Colorful Accent 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styleId="GridTable6ColourfulAccent2">
    <w:name w:val="Grid Table 6 Colorful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GridTable6ColourfulAccent3">
    <w:name w:val="Grid Table 6 Colorful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styleId="GridTable6ColourfulAccent4">
    <w:name w:val="Grid Table 6 Colorful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GridTable6ColourfulAccent5">
    <w:name w:val="Grid Table 6 Colorful Accent 5"/>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styleId="GridTable6ColourfulAccent6">
    <w:name w:val="Grid Table 6 Colorful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ridTable7ColourfulAccent1">
    <w:name w:val="Grid Table 7 Colorful Accent 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styleId="GridTable7ColourfulAccent2">
    <w:name w:val="Grid Table 7 Colorful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GridTable7ColourfulAccent3">
    <w:name w:val="Grid Table 7 Colorful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styleId="GridTable7ColourfulAccent4">
    <w:name w:val="Grid Table 7 Colorful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GridTable7ColourfulAccent5">
    <w:name w:val="Grid Table 7 Colorful Accent 5"/>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styleId="GridTable7ColourfulAccent6">
    <w:name w:val="Grid Table 7 Colorful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416429" w:themeColor="accent6" w:themeShade="95"/>
        <w:sz w:val="22"/>
      </w:rPr>
      <w:tblPr/>
      <w:tcPr>
        <w:shd w:val="clear" w:color="auto" w:fill="FFFFFF"/>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2-Accent1">
    <w:name w:val="List Table 2 Accent 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2-Accent5">
    <w:name w:val="List Table 2 Accent 5"/>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4-Accent1">
    <w:name w:val="List Table 4 Accent 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4-Accent5">
    <w:name w:val="List Table 4 Accent 5"/>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5Dark-Accent1">
    <w:name w:val="List Table 5 Dark Accent 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5Dark-Accent5">
    <w:name w:val="List Table 5 Dark Accent 5"/>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FFFFFF"/>
      </w:tcPr>
    </w:tblStylePr>
    <w:tblStylePr w:type="band1Horz">
      <w:rPr>
        <w:rFonts w:ascii="Arial" w:hAnsi="Arial"/>
        <w:color w:val="000000" w:themeColor="text1"/>
        <w:sz w:val="22"/>
      </w:rPr>
      <w:tblPr/>
      <w:tcPr>
        <w:shd w:val="clear" w:color="auto" w:fill="FFFFFF"/>
      </w:tcPr>
    </w:tblStylePr>
    <w:tblStylePr w:type="band2Horz">
      <w:rPr>
        <w:rFonts w:ascii="Arial" w:hAnsi="Arial"/>
        <w:color w:val="000000" w:themeColor="text1"/>
        <w:sz w:val="22"/>
      </w:rPr>
    </w:tblStylePr>
  </w:style>
  <w:style w:type="table" w:styleId="ListTable6ColourfulAccent1">
    <w:name w:val="List Table 6 Colorful Accent 1"/>
    <w:basedOn w:val="Table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styleId="ListTable6ColourfulAccent2">
    <w:name w:val="List Table 6 Colorful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ListTable6ColourfulAccent3">
    <w:name w:val="List Table 6 Colorful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styleId="ListTable6ColourfulAccent4">
    <w:name w:val="List Table 6 Colorful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ListTable6ColourfulAccent5">
    <w:name w:val="List Table 6 Colorful Accent 5"/>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styleId="ListTable6ColourfulAccent6">
    <w:name w:val="List Table 6 Colorful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ListTable7ColourfulAccent1">
    <w:name w:val="List Table 7 Colorful Accent 1"/>
    <w:basedOn w:val="Table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styleId="ListTable7ColourfulAccent2">
    <w:name w:val="List Table 7 Colorful Accent 2"/>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ListTable7ColourfulAccent3">
    <w:name w:val="List Table 7 Colorful Accent 3"/>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styleId="ListTable7ColourfulAccent4">
    <w:name w:val="List Table 7 Colorful Accent 4"/>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ListTable7ColourfulAccent5">
    <w:name w:val="List Table 7 Colorful Accent 5"/>
    <w:basedOn w:val="Table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styleId="ListTable7ColourfulAccent6">
    <w:name w:val="List Table 7 Colorful Accent 6"/>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1">
    <w:name w:val="Lined - Accent 1"/>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2">
    <w:name w:val="Lined - Accent 2"/>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3">
    <w:name w:val="Lined - Accent 3"/>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4">
    <w:name w:val="Lined - Accent 4"/>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5">
    <w:name w:val="Lined - Accent 5"/>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6">
    <w:name w:val="Lined - Accent 6"/>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
    <w:name w:val="Bordered &amp; Lined - Accent"/>
    <w:basedOn w:val="TableNormal"/>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1">
    <w:name w:val="Bordered &amp; Lined - Accent 1"/>
    <w:basedOn w:val="TableNormal"/>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2">
    <w:name w:val="Bordered &amp; Lined - Accent 2"/>
    <w:basedOn w:val="TableNormal"/>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3">
    <w:name w:val="Bordered &amp; Lined - Accent 3"/>
    <w:basedOn w:val="TableNormal"/>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4">
    <w:name w:val="Bordered &amp; Lined - Accent 4"/>
    <w:basedOn w:val="TableNormal"/>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5">
    <w:name w:val="Bordered &amp; Lined - Accent 5"/>
    <w:basedOn w:val="TableNormal"/>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6">
    <w:name w:val="Bordered &amp; Lined - Accent 6"/>
    <w:basedOn w:val="TableNormal"/>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PageNumber">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qFormat/>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jc w:val="left"/>
    </w:pPr>
  </w:style>
  <w:style w:type="paragraph" w:styleId="List">
    <w:name w:val="List"/>
    <w:basedOn w:val="BodyText"/>
    <w:rPr>
      <w:rFonts w:cs="Mangal"/>
    </w:rPr>
  </w:style>
  <w:style w:type="paragraph" w:styleId="Caption">
    <w:name w:val="caption"/>
    <w:basedOn w:val="Normal"/>
    <w:qFormat/>
    <w:pPr>
      <w:spacing w:before="120" w:after="120"/>
    </w:pPr>
    <w:rPr>
      <w:rFonts w:cs="Mangal"/>
      <w:i/>
      <w:iCs/>
    </w:rPr>
  </w:style>
  <w:style w:type="paragraph" w:customStyle="1" w:styleId="Verzeichnis">
    <w:name w:val="Verzeichnis"/>
    <w:basedOn w:val="Normal"/>
    <w:rPr>
      <w:rFonts w:cs="Mangal"/>
    </w:rPr>
  </w:style>
  <w:style w:type="paragraph" w:styleId="Header">
    <w:name w:val="header"/>
    <w:basedOn w:val="Normal"/>
    <w:link w:val="HeaderChar"/>
    <w:pPr>
      <w:tabs>
        <w:tab w:val="center" w:pos="4536"/>
        <w:tab w:val="right" w:pos="9072"/>
      </w:tabs>
    </w:pPr>
  </w:style>
  <w:style w:type="paragraph" w:styleId="Footer">
    <w:name w:val="footer"/>
    <w:basedOn w:val="Normal"/>
    <w:link w:val="FooterChar1"/>
    <w:pPr>
      <w:tabs>
        <w:tab w:val="center" w:pos="4536"/>
        <w:tab w:val="right" w:pos="9072"/>
      </w:tabs>
    </w:pPr>
  </w:style>
  <w:style w:type="paragraph" w:customStyle="1" w:styleId="Kopf2">
    <w:name w:val="Kopf2"/>
    <w:basedOn w:val="Heading2"/>
    <w:pPr>
      <w:numPr>
        <w:ilvl w:val="0"/>
        <w:numId w:val="0"/>
      </w:numPr>
      <w:tabs>
        <w:tab w:val="left" w:pos="2700"/>
      </w:tabs>
    </w:pPr>
  </w:style>
  <w:style w:type="paragraph" w:customStyle="1" w:styleId="Kopf1">
    <w:name w:val="Kopf 1"/>
    <w:basedOn w:val="Heading1"/>
    <w:pPr>
      <w:numPr>
        <w:numId w:val="0"/>
      </w:numPr>
      <w:shd w:val="clear" w:color="auto" w:fill="auto"/>
      <w:tabs>
        <w:tab w:val="left" w:pos="2700"/>
      </w:tabs>
      <w:jc w:val="center"/>
    </w:pPr>
    <w:rPr>
      <w:sz w:val="72"/>
    </w:rPr>
  </w:style>
  <w:style w:type="paragraph" w:customStyle="1" w:styleId="Formatvorlageberschrift1">
    <w:name w:val="Formatvorlage Überschrift 1 +"/>
    <w:basedOn w:val="Heading1"/>
    <w:pPr>
      <w:numPr>
        <w:numId w:val="2"/>
      </w:numPr>
    </w:pPr>
  </w:style>
  <w:style w:type="paragraph" w:customStyle="1" w:styleId="Kopf3">
    <w:name w:val="Kopf3"/>
    <w:basedOn w:val="Kopf2"/>
    <w:rPr>
      <w:b w:val="0"/>
    </w:rPr>
  </w:style>
  <w:style w:type="paragraph" w:styleId="BalloonText">
    <w:name w:val="Balloon Text"/>
    <w:basedOn w:val="Normal"/>
    <w:rPr>
      <w:rFonts w:ascii="Tahoma" w:hAnsi="Tahoma" w:cs="Tahoma"/>
      <w:sz w:val="16"/>
      <w:szCs w:val="16"/>
    </w:rPr>
  </w:style>
  <w:style w:type="paragraph" w:customStyle="1" w:styleId="Dokumentstruktur1">
    <w:name w:val="Dokumentstruktur1"/>
    <w:basedOn w:val="Normal"/>
    <w:pPr>
      <w:shd w:val="clear" w:color="auto" w:fill="000080"/>
    </w:pPr>
    <w:rPr>
      <w:rFonts w:ascii="Tahoma" w:hAnsi="Tahoma" w:cs="Tahoma"/>
    </w:rPr>
  </w:style>
  <w:style w:type="paragraph" w:customStyle="1" w:styleId="Formatvorlageberschrift2LinksVor0pt">
    <w:name w:val="Formatvorlage Überschrift 2 + Links Vor:  0 pt"/>
    <w:basedOn w:val="Heading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Heading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Heading1"/>
    <w:pPr>
      <w:pageBreakBefore w:val="0"/>
      <w:numPr>
        <w:numId w:val="0"/>
      </w:numPr>
      <w:spacing w:before="320"/>
      <w:jc w:val="left"/>
    </w:pPr>
    <w:rPr>
      <w:rFonts w:cs="Times New Roman"/>
      <w:sz w:val="20"/>
      <w:szCs w:val="20"/>
    </w:rPr>
  </w:style>
  <w:style w:type="paragraph" w:customStyle="1" w:styleId="Textkrper21">
    <w:name w:val="Textkörper 21"/>
    <w:basedOn w:val="Normal"/>
  </w:style>
  <w:style w:type="paragraph" w:styleId="TOC1">
    <w:name w:val="toc 1"/>
    <w:basedOn w:val="Normal"/>
    <w:next w:val="Normal"/>
    <w:uiPriority w:val="39"/>
    <w:pPr>
      <w:spacing w:after="100"/>
    </w:pPr>
    <w:rPr>
      <w:rFonts w:ascii="Verdana" w:hAnsi="Verdana" w:cs="Verdana"/>
      <w:b/>
    </w:rPr>
  </w:style>
  <w:style w:type="paragraph" w:styleId="TOC2">
    <w:name w:val="toc 2"/>
    <w:basedOn w:val="Normal"/>
    <w:next w:val="Normal"/>
    <w:uiPriority w:val="39"/>
    <w:pPr>
      <w:spacing w:after="100"/>
      <w:ind w:left="240"/>
    </w:pPr>
    <w:rPr>
      <w:rFonts w:ascii="Verdana" w:hAnsi="Verdana" w:cs="Verdana"/>
    </w:rPr>
  </w:style>
  <w:style w:type="paragraph" w:styleId="TOC3">
    <w:name w:val="toc 3"/>
    <w:basedOn w:val="Normal"/>
    <w:next w:val="Normal"/>
    <w:uiPriority w:val="39"/>
    <w:pPr>
      <w:ind w:left="480"/>
    </w:pPr>
  </w:style>
  <w:style w:type="paragraph" w:customStyle="1" w:styleId="TabellenInhalt">
    <w:name w:val="Tabellen Inhalt"/>
    <w:basedOn w:val="Normal"/>
  </w:style>
  <w:style w:type="paragraph" w:customStyle="1" w:styleId="Tabellenberschrift">
    <w:name w:val="Tabellen Überschrift"/>
    <w:basedOn w:val="TabellenInhalt"/>
    <w:pPr>
      <w:jc w:val="center"/>
    </w:pPr>
    <w:rPr>
      <w:b/>
      <w:bCs/>
    </w:rPr>
  </w:style>
  <w:style w:type="paragraph" w:styleId="TOC4">
    <w:name w:val="toc 4"/>
    <w:basedOn w:val="Verzeichnis"/>
    <w:uiPriority w:val="39"/>
    <w:pPr>
      <w:tabs>
        <w:tab w:val="right" w:leader="dot" w:pos="8789"/>
      </w:tabs>
      <w:ind w:left="849"/>
    </w:pPr>
  </w:style>
  <w:style w:type="paragraph" w:styleId="TOC5">
    <w:name w:val="toc 5"/>
    <w:basedOn w:val="Verzeichnis"/>
    <w:pPr>
      <w:tabs>
        <w:tab w:val="right" w:leader="dot" w:pos="8506"/>
      </w:tabs>
      <w:ind w:left="1132"/>
    </w:pPr>
  </w:style>
  <w:style w:type="paragraph" w:styleId="TOC6">
    <w:name w:val="toc 6"/>
    <w:basedOn w:val="Verzeichnis"/>
    <w:pPr>
      <w:tabs>
        <w:tab w:val="right" w:leader="dot" w:pos="8223"/>
      </w:tabs>
      <w:ind w:left="1415"/>
    </w:pPr>
  </w:style>
  <w:style w:type="paragraph" w:styleId="TOC7">
    <w:name w:val="toc 7"/>
    <w:basedOn w:val="Verzeichnis"/>
    <w:pPr>
      <w:tabs>
        <w:tab w:val="right" w:leader="dot" w:pos="7940"/>
      </w:tabs>
      <w:ind w:left="1698"/>
    </w:pPr>
  </w:style>
  <w:style w:type="paragraph" w:styleId="TOC8">
    <w:name w:val="toc 8"/>
    <w:basedOn w:val="Verzeichnis"/>
    <w:pPr>
      <w:tabs>
        <w:tab w:val="right" w:leader="dot" w:pos="7657"/>
      </w:tabs>
      <w:ind w:left="1981"/>
    </w:pPr>
  </w:style>
  <w:style w:type="paragraph" w:styleId="TOC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BodyText"/>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UnresolvedMention">
    <w:name w:val="Unresolved Mention"/>
    <w:basedOn w:val="DefaultParagraphFont"/>
    <w:uiPriority w:val="99"/>
    <w:semiHidden/>
    <w:unhideWhenUsed/>
    <w:rPr>
      <w:color w:val="808080"/>
      <w:shd w:val="clear" w:color="auto" w:fill="E6E6E6"/>
    </w:rPr>
  </w:style>
  <w:style w:type="paragraph" w:styleId="Title">
    <w:name w:val="Title"/>
    <w:basedOn w:val="Normal"/>
    <w:link w:val="TitleChar1"/>
    <w:qFormat/>
    <w:pPr>
      <w:spacing w:before="240" w:after="240"/>
      <w:jc w:val="center"/>
    </w:pPr>
    <w:rPr>
      <w:b/>
      <w:sz w:val="24"/>
      <w:lang w:val="en-US" w:eastAsia="en-US"/>
    </w:rPr>
  </w:style>
  <w:style w:type="character" w:customStyle="1" w:styleId="TitleChar1">
    <w:name w:val="Title Char1"/>
    <w:basedOn w:val="DefaultParagraphFont"/>
    <w:link w:val="Title"/>
    <w:rPr>
      <w:b/>
      <w:sz w:val="24"/>
      <w:lang w:val="en-US" w:eastAsia="en-US"/>
    </w:rPr>
  </w:style>
  <w:style w:type="paragraph" w:styleId="Revision">
    <w:name w:val="Revision"/>
    <w:hidden/>
    <w:uiPriority w:val="99"/>
    <w:semiHidden/>
    <w:rsid w:val="00E17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448144">
      <w:bodyDiv w:val="1"/>
      <w:marLeft w:val="0"/>
      <w:marRight w:val="0"/>
      <w:marTop w:val="0"/>
      <w:marBottom w:val="0"/>
      <w:divBdr>
        <w:top w:val="none" w:sz="0" w:space="0" w:color="auto"/>
        <w:left w:val="none" w:sz="0" w:space="0" w:color="auto"/>
        <w:bottom w:val="none" w:sz="0" w:space="0" w:color="auto"/>
        <w:right w:val="none" w:sz="0" w:space="0" w:color="auto"/>
      </w:divBdr>
      <w:divsChild>
        <w:div w:id="609900678">
          <w:marLeft w:val="547"/>
          <w:marRight w:val="0"/>
          <w:marTop w:val="0"/>
          <w:marBottom w:val="0"/>
          <w:divBdr>
            <w:top w:val="none" w:sz="0" w:space="0" w:color="auto"/>
            <w:left w:val="none" w:sz="0" w:space="0" w:color="auto"/>
            <w:bottom w:val="none" w:sz="0" w:space="0" w:color="auto"/>
            <w:right w:val="none" w:sz="0" w:space="0" w:color="auto"/>
          </w:divBdr>
        </w:div>
      </w:divsChild>
    </w:div>
    <w:div w:id="709495293">
      <w:bodyDiv w:val="1"/>
      <w:marLeft w:val="0"/>
      <w:marRight w:val="0"/>
      <w:marTop w:val="0"/>
      <w:marBottom w:val="0"/>
      <w:divBdr>
        <w:top w:val="none" w:sz="0" w:space="0" w:color="auto"/>
        <w:left w:val="none" w:sz="0" w:space="0" w:color="auto"/>
        <w:bottom w:val="none" w:sz="0" w:space="0" w:color="auto"/>
        <w:right w:val="none" w:sz="0" w:space="0" w:color="auto"/>
      </w:divBdr>
    </w:div>
    <w:div w:id="762140636">
      <w:bodyDiv w:val="1"/>
      <w:marLeft w:val="0"/>
      <w:marRight w:val="0"/>
      <w:marTop w:val="0"/>
      <w:marBottom w:val="0"/>
      <w:divBdr>
        <w:top w:val="none" w:sz="0" w:space="0" w:color="auto"/>
        <w:left w:val="none" w:sz="0" w:space="0" w:color="auto"/>
        <w:bottom w:val="none" w:sz="0" w:space="0" w:color="auto"/>
        <w:right w:val="none" w:sz="0" w:space="0" w:color="auto"/>
      </w:divBdr>
    </w:div>
    <w:div w:id="1222209553">
      <w:bodyDiv w:val="1"/>
      <w:marLeft w:val="0"/>
      <w:marRight w:val="0"/>
      <w:marTop w:val="0"/>
      <w:marBottom w:val="0"/>
      <w:divBdr>
        <w:top w:val="none" w:sz="0" w:space="0" w:color="auto"/>
        <w:left w:val="none" w:sz="0" w:space="0" w:color="auto"/>
        <w:bottom w:val="none" w:sz="0" w:space="0" w:color="auto"/>
        <w:right w:val="none" w:sz="0" w:space="0" w:color="auto"/>
      </w:divBdr>
    </w:div>
    <w:div w:id="1700819867">
      <w:bodyDiv w:val="1"/>
      <w:marLeft w:val="0"/>
      <w:marRight w:val="0"/>
      <w:marTop w:val="0"/>
      <w:marBottom w:val="0"/>
      <w:divBdr>
        <w:top w:val="none" w:sz="0" w:space="0" w:color="auto"/>
        <w:left w:val="none" w:sz="0" w:space="0" w:color="auto"/>
        <w:bottom w:val="none" w:sz="0" w:space="0" w:color="auto"/>
        <w:right w:val="none" w:sz="0" w:space="0" w:color="auto"/>
      </w:divBdr>
    </w:div>
    <w:div w:id="1749644567">
      <w:bodyDiv w:val="1"/>
      <w:marLeft w:val="0"/>
      <w:marRight w:val="0"/>
      <w:marTop w:val="0"/>
      <w:marBottom w:val="0"/>
      <w:divBdr>
        <w:top w:val="none" w:sz="0" w:space="0" w:color="auto"/>
        <w:left w:val="none" w:sz="0" w:space="0" w:color="auto"/>
        <w:bottom w:val="none" w:sz="0" w:space="0" w:color="auto"/>
        <w:right w:val="none" w:sz="0" w:space="0" w:color="auto"/>
      </w:divBdr>
    </w:div>
    <w:div w:id="1942646817">
      <w:bodyDiv w:val="1"/>
      <w:marLeft w:val="0"/>
      <w:marRight w:val="0"/>
      <w:marTop w:val="0"/>
      <w:marBottom w:val="0"/>
      <w:divBdr>
        <w:top w:val="none" w:sz="0" w:space="0" w:color="auto"/>
        <w:left w:val="none" w:sz="0" w:space="0" w:color="auto"/>
        <w:bottom w:val="none" w:sz="0" w:space="0" w:color="auto"/>
        <w:right w:val="none" w:sz="0" w:space="0" w:color="auto"/>
      </w:divBdr>
      <w:divsChild>
        <w:div w:id="1359968578">
          <w:marLeft w:val="547"/>
          <w:marRight w:val="0"/>
          <w:marTop w:val="0"/>
          <w:marBottom w:val="0"/>
          <w:divBdr>
            <w:top w:val="none" w:sz="0" w:space="0" w:color="auto"/>
            <w:left w:val="none" w:sz="0" w:space="0" w:color="auto"/>
            <w:bottom w:val="none" w:sz="0" w:space="0" w:color="auto"/>
            <w:right w:val="none" w:sz="0" w:space="0" w:color="auto"/>
          </w:divBdr>
        </w:div>
      </w:divsChild>
    </w:div>
    <w:div w:id="2027168398">
      <w:bodyDiv w:val="1"/>
      <w:marLeft w:val="0"/>
      <w:marRight w:val="0"/>
      <w:marTop w:val="0"/>
      <w:marBottom w:val="0"/>
      <w:divBdr>
        <w:top w:val="none" w:sz="0" w:space="0" w:color="auto"/>
        <w:left w:val="none" w:sz="0" w:space="0" w:color="auto"/>
        <w:bottom w:val="none" w:sz="0" w:space="0" w:color="auto"/>
        <w:right w:val="none" w:sz="0" w:space="0" w:color="auto"/>
      </w:divBdr>
      <w:divsChild>
        <w:div w:id="1641575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diagramLayout" Target="diagrams/layout1.xml"/><Relationship Id="rId26" Type="http://schemas.microsoft.com/office/2007/relationships/diagramDrawing" Target="diagrams/drawing2.xml"/><Relationship Id="rId39" Type="http://schemas.openxmlformats.org/officeDocument/2006/relationships/diagramQuickStyle" Target="diagrams/quickStyle5.xml"/><Relationship Id="rId21" Type="http://schemas.microsoft.com/office/2007/relationships/diagramDrawing" Target="diagrams/drawing1.xml"/><Relationship Id="rId34" Type="http://schemas.openxmlformats.org/officeDocument/2006/relationships/diagramQuickStyle" Target="diagrams/quickStyle4.xml"/><Relationship Id="rId42" Type="http://schemas.openxmlformats.org/officeDocument/2006/relationships/diagramData" Target="diagrams/data6.xm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diagramQuickStyle" Target="diagrams/quickStyle3.xml"/><Relationship Id="rId11" Type="http://schemas.openxmlformats.org/officeDocument/2006/relationships/footer" Target="footer1.xml"/><Relationship Id="rId24" Type="http://schemas.openxmlformats.org/officeDocument/2006/relationships/diagramQuickStyle" Target="diagrams/quickStyle2.xml"/><Relationship Id="rId32" Type="http://schemas.openxmlformats.org/officeDocument/2006/relationships/diagramData" Target="diagrams/data4.xml"/><Relationship Id="rId37" Type="http://schemas.openxmlformats.org/officeDocument/2006/relationships/diagramData" Target="diagrams/data5.xml"/><Relationship Id="rId40" Type="http://schemas.openxmlformats.org/officeDocument/2006/relationships/diagramColors" Target="diagrams/colors5.xml"/><Relationship Id="rId45" Type="http://schemas.openxmlformats.org/officeDocument/2006/relationships/diagramColors" Target="diagrams/colors6.xml"/><Relationship Id="rId5" Type="http://schemas.openxmlformats.org/officeDocument/2006/relationships/settings" Target="settings.xml"/><Relationship Id="rId15" Type="http://schemas.openxmlformats.org/officeDocument/2006/relationships/hyperlink" Target="https://www.automationml.org/download-archive/" TargetMode="External"/><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microsoft.com/office/2007/relationships/diagramDrawing" Target="diagrams/drawing4.xml"/><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diagramQuickStyle" Target="diagrams/quickStyle1.xml"/><Relationship Id="rId31" Type="http://schemas.microsoft.com/office/2007/relationships/diagramDrawing" Target="diagrams/drawing3.xml"/><Relationship Id="rId44" Type="http://schemas.openxmlformats.org/officeDocument/2006/relationships/diagramQuickStyle" Target="diagrams/quickStyle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diagramColors" Target="diagrams/colors4.xml"/><Relationship Id="rId43" Type="http://schemas.openxmlformats.org/officeDocument/2006/relationships/diagramLayout" Target="diagrams/layout6.xml"/><Relationship Id="rId48" Type="http://schemas.microsoft.com/office/2011/relationships/people" Target="peop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diagramLayout" Target="diagrams/layout4.xml"/><Relationship Id="rId38" Type="http://schemas.openxmlformats.org/officeDocument/2006/relationships/diagramLayout" Target="diagrams/layout5.xml"/><Relationship Id="rId46" Type="http://schemas.microsoft.com/office/2007/relationships/diagramDrawing" Target="diagrams/drawing6.xml"/><Relationship Id="rId20" Type="http://schemas.openxmlformats.org/officeDocument/2006/relationships/diagramColors" Target="diagrams/colors1.xml"/><Relationship Id="rId41" Type="http://schemas.microsoft.com/office/2007/relationships/diagramDrawing" Target="diagrams/drawing5.xml"/><Relationship Id="rId1" Type="http://schemas.openxmlformats.org/officeDocument/2006/relationships/customXml" Target="../customXml/item1.xml"/><Relationship Id="rId6"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900AE1-2787-4EAD-9B27-E63880ED85B6}" type="doc">
      <dgm:prSet loTypeId="urn:microsoft.com/office/officeart/2005/8/layout/process3" loCatId="process" qsTypeId="urn:microsoft.com/office/officeart/2005/8/quickstyle/simple1" qsCatId="simple" csTypeId="urn:microsoft.com/office/officeart/2005/8/colors/colorful5" csCatId="colorful" phldr="1"/>
      <dgm:spPr/>
      <dgm:t>
        <a:bodyPr/>
        <a:lstStyle/>
        <a:p>
          <a:endParaRPr lang="de-DE"/>
        </a:p>
      </dgm:t>
    </dgm:pt>
    <dgm:pt modelId="{D619ACE5-2188-46AC-B149-2120FB057DDF}">
      <dgm:prSet phldrT="[Text]"/>
      <dgm:spPr/>
      <dgm:t>
        <a:bodyPr/>
        <a:lstStyle/>
        <a:p>
          <a:r>
            <a:rPr lang="de-DE"/>
            <a:t>Inventory MS</a:t>
          </a:r>
        </a:p>
      </dgm:t>
    </dgm:pt>
    <dgm:pt modelId="{891DAFBC-816A-447D-8D4B-EAC1A3EDD577}" type="parTrans" cxnId="{0BB39FE9-1046-4127-B754-C4792FF118BD}">
      <dgm:prSet/>
      <dgm:spPr/>
      <dgm:t>
        <a:bodyPr/>
        <a:lstStyle/>
        <a:p>
          <a:endParaRPr lang="de-DE"/>
        </a:p>
      </dgm:t>
    </dgm:pt>
    <dgm:pt modelId="{E504335A-E807-48E8-AEAE-B31EC557C8A3}" type="sibTrans" cxnId="{0BB39FE9-1046-4127-B754-C4792FF118BD}">
      <dgm:prSet/>
      <dgm:spPr/>
      <dgm:t>
        <a:bodyPr/>
        <a:lstStyle/>
        <a:p>
          <a:endParaRPr lang="de-DE"/>
        </a:p>
      </dgm:t>
    </dgm:pt>
    <dgm:pt modelId="{8D30D5A8-2214-49A6-8655-4DAD768A06DC}">
      <dgm:prSet phldrT="[Text]"/>
      <dgm:spPr/>
      <dgm:t>
        <a:bodyPr/>
        <a:lstStyle/>
        <a:p>
          <a:r>
            <a:rPr lang="de-DE"/>
            <a:t>triggers message to Distribution Manager</a:t>
          </a:r>
        </a:p>
      </dgm:t>
    </dgm:pt>
    <dgm:pt modelId="{A621BC32-F0A0-45CA-B46A-7E0F85E2F292}" type="parTrans" cxnId="{0E331FC8-A6BF-4B10-B04B-6467FBDC3B04}">
      <dgm:prSet/>
      <dgm:spPr/>
      <dgm:t>
        <a:bodyPr/>
        <a:lstStyle/>
        <a:p>
          <a:endParaRPr lang="de-DE"/>
        </a:p>
      </dgm:t>
    </dgm:pt>
    <dgm:pt modelId="{0B7E5383-3EC5-4FC4-9470-6D354A38405E}" type="sibTrans" cxnId="{0E331FC8-A6BF-4B10-B04B-6467FBDC3B04}">
      <dgm:prSet/>
      <dgm:spPr/>
      <dgm:t>
        <a:bodyPr/>
        <a:lstStyle/>
        <a:p>
          <a:endParaRPr lang="de-DE"/>
        </a:p>
      </dgm:t>
    </dgm:pt>
    <dgm:pt modelId="{7430892A-9181-456B-8A82-A3DFB456D08B}">
      <dgm:prSet phldrT="[Text]"/>
      <dgm:spPr/>
      <dgm:t>
        <a:bodyPr/>
        <a:lstStyle/>
        <a:p>
          <a:r>
            <a:rPr lang="de-DE"/>
            <a:t>is delivered to Inventory Control Manager (ICM) by Distribution Manager</a:t>
          </a:r>
        </a:p>
      </dgm:t>
    </dgm:pt>
    <dgm:pt modelId="{236D3713-4F90-4980-AA1E-F6E7DCDE649A}" type="parTrans" cxnId="{AF2F0427-04AD-4B5A-A707-CDADC29884FF}">
      <dgm:prSet/>
      <dgm:spPr/>
      <dgm:t>
        <a:bodyPr/>
        <a:lstStyle/>
        <a:p>
          <a:endParaRPr lang="de-DE"/>
        </a:p>
      </dgm:t>
    </dgm:pt>
    <dgm:pt modelId="{C2B1BA59-E15C-4403-9011-F83E2F12125E}" type="sibTrans" cxnId="{AF2F0427-04AD-4B5A-A707-CDADC29884FF}">
      <dgm:prSet/>
      <dgm:spPr/>
      <dgm:t>
        <a:bodyPr/>
        <a:lstStyle/>
        <a:p>
          <a:endParaRPr lang="de-DE"/>
        </a:p>
      </dgm:t>
    </dgm:pt>
    <dgm:pt modelId="{BF135210-0FD0-47F7-980C-9C6A11E21181}">
      <dgm:prSet phldrT="[Text]"/>
      <dgm:spPr/>
      <dgm:t>
        <a:bodyPr/>
        <a:lstStyle/>
        <a:p>
          <a:r>
            <a:rPr lang="de-DE"/>
            <a:t>Cable Wizard</a:t>
          </a:r>
        </a:p>
      </dgm:t>
    </dgm:pt>
    <dgm:pt modelId="{0D1D54B8-8D8C-40F4-B403-CE4D7539AE4A}" type="parTrans" cxnId="{D17637BB-E12F-4EF0-A4CC-A7475742A1B2}">
      <dgm:prSet/>
      <dgm:spPr/>
      <dgm:t>
        <a:bodyPr/>
        <a:lstStyle/>
        <a:p>
          <a:endParaRPr lang="de-DE"/>
        </a:p>
      </dgm:t>
    </dgm:pt>
    <dgm:pt modelId="{C3AD4998-18F4-40E9-900A-0FFC1EB10D69}" type="sibTrans" cxnId="{D17637BB-E12F-4EF0-A4CC-A7475742A1B2}">
      <dgm:prSet/>
      <dgm:spPr/>
      <dgm:t>
        <a:bodyPr/>
        <a:lstStyle/>
        <a:p>
          <a:endParaRPr lang="de-DE"/>
        </a:p>
      </dgm:t>
    </dgm:pt>
    <dgm:pt modelId="{04A483B0-6DC4-4A88-B571-8FEBA71817D7}">
      <dgm:prSet phldrT="[Text]"/>
      <dgm:spPr/>
      <dgm:t>
        <a:bodyPr/>
        <a:lstStyle/>
        <a:p>
          <a:r>
            <a:rPr lang="de-DE"/>
            <a:t>ICM creates new cable template in Cable Wizard and populates it with data</a:t>
          </a:r>
        </a:p>
      </dgm:t>
    </dgm:pt>
    <dgm:pt modelId="{9DB0450E-C5AC-426C-AC57-590544DC1931}" type="parTrans" cxnId="{A92D7904-6989-4528-B282-70FE194B3BCB}">
      <dgm:prSet/>
      <dgm:spPr/>
      <dgm:t>
        <a:bodyPr/>
        <a:lstStyle/>
        <a:p>
          <a:endParaRPr lang="de-DE"/>
        </a:p>
      </dgm:t>
    </dgm:pt>
    <dgm:pt modelId="{1D4040D6-3567-4F59-9473-3ED93F64C0B8}" type="sibTrans" cxnId="{A92D7904-6989-4528-B282-70FE194B3BCB}">
      <dgm:prSet/>
      <dgm:spPr/>
      <dgm:t>
        <a:bodyPr/>
        <a:lstStyle/>
        <a:p>
          <a:endParaRPr lang="de-DE"/>
        </a:p>
      </dgm:t>
    </dgm:pt>
    <dgm:pt modelId="{A94C8944-603E-4CDA-A1C4-D431F554798B}" type="pres">
      <dgm:prSet presAssocID="{48900AE1-2787-4EAD-9B27-E63880ED85B6}" presName="linearFlow" presStyleCnt="0">
        <dgm:presLayoutVars>
          <dgm:dir/>
          <dgm:animLvl val="lvl"/>
          <dgm:resizeHandles val="exact"/>
        </dgm:presLayoutVars>
      </dgm:prSet>
      <dgm:spPr/>
    </dgm:pt>
    <dgm:pt modelId="{99523987-5EE3-4AEF-8010-68395D5EF80A}" type="pres">
      <dgm:prSet presAssocID="{D619ACE5-2188-46AC-B149-2120FB057DDF}" presName="composite" presStyleCnt="0"/>
      <dgm:spPr/>
    </dgm:pt>
    <dgm:pt modelId="{2B539944-1709-4C5E-AB59-BFC97B32A759}" type="pres">
      <dgm:prSet presAssocID="{D619ACE5-2188-46AC-B149-2120FB057DDF}" presName="parTx" presStyleLbl="node1" presStyleIdx="0" presStyleCnt="3">
        <dgm:presLayoutVars>
          <dgm:chMax val="0"/>
          <dgm:chPref val="0"/>
          <dgm:bulletEnabled val="1"/>
        </dgm:presLayoutVars>
      </dgm:prSet>
      <dgm:spPr/>
    </dgm:pt>
    <dgm:pt modelId="{0605528C-1763-4B91-A635-EA71ECEB6445}" type="pres">
      <dgm:prSet presAssocID="{D619ACE5-2188-46AC-B149-2120FB057DDF}" presName="parSh" presStyleLbl="node1" presStyleIdx="0" presStyleCnt="3"/>
      <dgm:spPr/>
    </dgm:pt>
    <dgm:pt modelId="{EBA5E341-A97B-482A-9473-55387491D801}" type="pres">
      <dgm:prSet presAssocID="{D619ACE5-2188-46AC-B149-2120FB057DDF}" presName="desTx" presStyleLbl="fgAcc1" presStyleIdx="0" presStyleCnt="3">
        <dgm:presLayoutVars>
          <dgm:bulletEnabled val="1"/>
        </dgm:presLayoutVars>
      </dgm:prSet>
      <dgm:spPr/>
    </dgm:pt>
    <dgm:pt modelId="{3FC45B08-EE31-4AE4-931D-24BD8E44655C}" type="pres">
      <dgm:prSet presAssocID="{E504335A-E807-48E8-AEAE-B31EC557C8A3}" presName="sibTrans" presStyleLbl="sibTrans2D1" presStyleIdx="0" presStyleCnt="2"/>
      <dgm:spPr/>
    </dgm:pt>
    <dgm:pt modelId="{D03DDA03-33E9-44DB-AE69-CF6A3337B7F2}" type="pres">
      <dgm:prSet presAssocID="{E504335A-E807-48E8-AEAE-B31EC557C8A3}" presName="connTx" presStyleLbl="sibTrans2D1" presStyleIdx="0" presStyleCnt="2"/>
      <dgm:spPr/>
    </dgm:pt>
    <dgm:pt modelId="{1F5E41E0-97B2-634B-8F0A-33B71E915C5F}" type="pres">
      <dgm:prSet presAssocID="{7430892A-9181-456B-8A82-A3DFB456D08B}" presName="composite" presStyleCnt="0"/>
      <dgm:spPr/>
    </dgm:pt>
    <dgm:pt modelId="{CC052CDC-44AC-024D-9E03-25815436F8B6}" type="pres">
      <dgm:prSet presAssocID="{7430892A-9181-456B-8A82-A3DFB456D08B}" presName="parTx" presStyleLbl="node1" presStyleIdx="0" presStyleCnt="3">
        <dgm:presLayoutVars>
          <dgm:chMax val="0"/>
          <dgm:chPref val="0"/>
          <dgm:bulletEnabled val="1"/>
        </dgm:presLayoutVars>
      </dgm:prSet>
      <dgm:spPr/>
    </dgm:pt>
    <dgm:pt modelId="{61D8A0FE-594D-F04A-A949-20FB68A475FD}" type="pres">
      <dgm:prSet presAssocID="{7430892A-9181-456B-8A82-A3DFB456D08B}" presName="parSh" presStyleLbl="node1" presStyleIdx="1" presStyleCnt="3"/>
      <dgm:spPr/>
    </dgm:pt>
    <dgm:pt modelId="{6528EC8E-8A0B-1F44-9CDC-0F566832D4A8}" type="pres">
      <dgm:prSet presAssocID="{7430892A-9181-456B-8A82-A3DFB456D08B}" presName="desTx" presStyleLbl="fgAcc1" presStyleIdx="1" presStyleCnt="3">
        <dgm:presLayoutVars>
          <dgm:bulletEnabled val="1"/>
        </dgm:presLayoutVars>
      </dgm:prSet>
      <dgm:spPr/>
    </dgm:pt>
    <dgm:pt modelId="{AF4F9D83-B147-AA46-88EA-3ABA4238A48A}" type="pres">
      <dgm:prSet presAssocID="{C2B1BA59-E15C-4403-9011-F83E2F12125E}" presName="sibTrans" presStyleLbl="sibTrans2D1" presStyleIdx="1" presStyleCnt="2"/>
      <dgm:spPr/>
    </dgm:pt>
    <dgm:pt modelId="{05E7A751-C977-934D-B2FF-A5988316236E}" type="pres">
      <dgm:prSet presAssocID="{C2B1BA59-E15C-4403-9011-F83E2F12125E}" presName="connTx" presStyleLbl="sibTrans2D1" presStyleIdx="1" presStyleCnt="2"/>
      <dgm:spPr/>
    </dgm:pt>
    <dgm:pt modelId="{D85A78C1-C9F7-4091-8672-D48C5F66FEE4}" type="pres">
      <dgm:prSet presAssocID="{BF135210-0FD0-47F7-980C-9C6A11E21181}" presName="composite" presStyleCnt="0"/>
      <dgm:spPr/>
    </dgm:pt>
    <dgm:pt modelId="{0963CD44-329A-45FB-9299-3413345CEA2E}" type="pres">
      <dgm:prSet presAssocID="{BF135210-0FD0-47F7-980C-9C6A11E21181}" presName="parTx" presStyleLbl="node1" presStyleIdx="1" presStyleCnt="3">
        <dgm:presLayoutVars>
          <dgm:chMax val="0"/>
          <dgm:chPref val="0"/>
          <dgm:bulletEnabled val="1"/>
        </dgm:presLayoutVars>
      </dgm:prSet>
      <dgm:spPr/>
    </dgm:pt>
    <dgm:pt modelId="{43F2B58B-2ED5-4583-A9CB-D2688445F9AE}" type="pres">
      <dgm:prSet presAssocID="{BF135210-0FD0-47F7-980C-9C6A11E21181}" presName="parSh" presStyleLbl="node1" presStyleIdx="2" presStyleCnt="3"/>
      <dgm:spPr/>
    </dgm:pt>
    <dgm:pt modelId="{CB7C910B-11E0-4583-8584-8366699DECB9}" type="pres">
      <dgm:prSet presAssocID="{BF135210-0FD0-47F7-980C-9C6A11E21181}" presName="desTx" presStyleLbl="fgAcc1" presStyleIdx="2" presStyleCnt="3">
        <dgm:presLayoutVars>
          <dgm:bulletEnabled val="1"/>
        </dgm:presLayoutVars>
      </dgm:prSet>
      <dgm:spPr/>
    </dgm:pt>
  </dgm:ptLst>
  <dgm:cxnLst>
    <dgm:cxn modelId="{A92D7904-6989-4528-B282-70FE194B3BCB}" srcId="{BF135210-0FD0-47F7-980C-9C6A11E21181}" destId="{04A483B0-6DC4-4A88-B571-8FEBA71817D7}" srcOrd="0" destOrd="0" parTransId="{9DB0450E-C5AC-426C-AC57-590544DC1931}" sibTransId="{1D4040D6-3567-4F59-9473-3ED93F64C0B8}"/>
    <dgm:cxn modelId="{7E51A10B-0A94-464F-9511-49C3ECB15290}" type="presOf" srcId="{7430892A-9181-456B-8A82-A3DFB456D08B}" destId="{CC052CDC-44AC-024D-9E03-25815436F8B6}" srcOrd="0" destOrd="0" presId="urn:microsoft.com/office/officeart/2005/8/layout/process3"/>
    <dgm:cxn modelId="{D85BBB17-1066-4D4B-95DF-EAE3A452713E}" type="presOf" srcId="{BF135210-0FD0-47F7-980C-9C6A11E21181}" destId="{43F2B58B-2ED5-4583-A9CB-D2688445F9AE}" srcOrd="1" destOrd="0" presId="urn:microsoft.com/office/officeart/2005/8/layout/process3"/>
    <dgm:cxn modelId="{4733901F-78D4-704E-AF39-6633F2846B08}" type="presOf" srcId="{C2B1BA59-E15C-4403-9011-F83E2F12125E}" destId="{AF4F9D83-B147-AA46-88EA-3ABA4238A48A}" srcOrd="0" destOrd="0" presId="urn:microsoft.com/office/officeart/2005/8/layout/process3"/>
    <dgm:cxn modelId="{AF2F0427-04AD-4B5A-A707-CDADC29884FF}" srcId="{48900AE1-2787-4EAD-9B27-E63880ED85B6}" destId="{7430892A-9181-456B-8A82-A3DFB456D08B}" srcOrd="1" destOrd="0" parTransId="{236D3713-4F90-4980-AA1E-F6E7DCDE649A}" sibTransId="{C2B1BA59-E15C-4403-9011-F83E2F12125E}"/>
    <dgm:cxn modelId="{AAFF4C30-800E-411B-BAF6-19044E52C34C}" type="presOf" srcId="{E504335A-E807-48E8-AEAE-B31EC557C8A3}" destId="{D03DDA03-33E9-44DB-AE69-CF6A3337B7F2}" srcOrd="1" destOrd="0" presId="urn:microsoft.com/office/officeart/2005/8/layout/process3"/>
    <dgm:cxn modelId="{53087F3A-F44C-A846-A805-DF489566C4DE}" type="presOf" srcId="{7430892A-9181-456B-8A82-A3DFB456D08B}" destId="{61D8A0FE-594D-F04A-A949-20FB68A475FD}" srcOrd="1" destOrd="0" presId="urn:microsoft.com/office/officeart/2005/8/layout/process3"/>
    <dgm:cxn modelId="{38F39144-0437-4C0A-8292-F31B2D6CF5B5}" type="presOf" srcId="{BF135210-0FD0-47F7-980C-9C6A11E21181}" destId="{0963CD44-329A-45FB-9299-3413345CEA2E}" srcOrd="0" destOrd="0" presId="urn:microsoft.com/office/officeart/2005/8/layout/process3"/>
    <dgm:cxn modelId="{4467C55B-0DD5-4E05-88C4-8E75D32CC0A8}" type="presOf" srcId="{04A483B0-6DC4-4A88-B571-8FEBA71817D7}" destId="{CB7C910B-11E0-4583-8584-8366699DECB9}" srcOrd="0" destOrd="0" presId="urn:microsoft.com/office/officeart/2005/8/layout/process3"/>
    <dgm:cxn modelId="{F1EADD80-0204-4457-9B85-4A57CA78C7AA}" type="presOf" srcId="{D619ACE5-2188-46AC-B149-2120FB057DDF}" destId="{0605528C-1763-4B91-A635-EA71ECEB6445}" srcOrd="1" destOrd="0" presId="urn:microsoft.com/office/officeart/2005/8/layout/process3"/>
    <dgm:cxn modelId="{D85B6CAB-42C5-0F42-8CB2-24443A7FC333}" type="presOf" srcId="{C2B1BA59-E15C-4403-9011-F83E2F12125E}" destId="{05E7A751-C977-934D-B2FF-A5988316236E}" srcOrd="1" destOrd="0" presId="urn:microsoft.com/office/officeart/2005/8/layout/process3"/>
    <dgm:cxn modelId="{D17637BB-E12F-4EF0-A4CC-A7475742A1B2}" srcId="{48900AE1-2787-4EAD-9B27-E63880ED85B6}" destId="{BF135210-0FD0-47F7-980C-9C6A11E21181}" srcOrd="2" destOrd="0" parTransId="{0D1D54B8-8D8C-40F4-B403-CE4D7539AE4A}" sibTransId="{C3AD4998-18F4-40E9-900A-0FFC1EB10D69}"/>
    <dgm:cxn modelId="{0E331FC8-A6BF-4B10-B04B-6467FBDC3B04}" srcId="{D619ACE5-2188-46AC-B149-2120FB057DDF}" destId="{8D30D5A8-2214-49A6-8655-4DAD768A06DC}" srcOrd="0" destOrd="0" parTransId="{A621BC32-F0A0-45CA-B46A-7E0F85E2F292}" sibTransId="{0B7E5383-3EC5-4FC4-9470-6D354A38405E}"/>
    <dgm:cxn modelId="{11E2CFC9-C52E-4167-81AB-70B8D95A8A46}" type="presOf" srcId="{E504335A-E807-48E8-AEAE-B31EC557C8A3}" destId="{3FC45B08-EE31-4AE4-931D-24BD8E44655C}" srcOrd="0" destOrd="0" presId="urn:microsoft.com/office/officeart/2005/8/layout/process3"/>
    <dgm:cxn modelId="{6CDF80CA-CBE1-4160-98DD-DC32780FCF82}" type="presOf" srcId="{8D30D5A8-2214-49A6-8655-4DAD768A06DC}" destId="{EBA5E341-A97B-482A-9473-55387491D801}" srcOrd="0" destOrd="0" presId="urn:microsoft.com/office/officeart/2005/8/layout/process3"/>
    <dgm:cxn modelId="{0BB39FE9-1046-4127-B754-C4792FF118BD}" srcId="{48900AE1-2787-4EAD-9B27-E63880ED85B6}" destId="{D619ACE5-2188-46AC-B149-2120FB057DDF}" srcOrd="0" destOrd="0" parTransId="{891DAFBC-816A-447D-8D4B-EAC1A3EDD577}" sibTransId="{E504335A-E807-48E8-AEAE-B31EC557C8A3}"/>
    <dgm:cxn modelId="{01ADDAF5-31A9-48C2-950B-ED75F7DAF990}" type="presOf" srcId="{48900AE1-2787-4EAD-9B27-E63880ED85B6}" destId="{A94C8944-603E-4CDA-A1C4-D431F554798B}" srcOrd="0" destOrd="0" presId="urn:microsoft.com/office/officeart/2005/8/layout/process3"/>
    <dgm:cxn modelId="{6E4337FE-BC27-4601-BE3E-BC9A083686EA}" type="presOf" srcId="{D619ACE5-2188-46AC-B149-2120FB057DDF}" destId="{2B539944-1709-4C5E-AB59-BFC97B32A759}" srcOrd="0" destOrd="0" presId="urn:microsoft.com/office/officeart/2005/8/layout/process3"/>
    <dgm:cxn modelId="{84261BC0-762D-409A-A6EC-D56C31AAD32E}" type="presParOf" srcId="{A94C8944-603E-4CDA-A1C4-D431F554798B}" destId="{99523987-5EE3-4AEF-8010-68395D5EF80A}" srcOrd="0" destOrd="0" presId="urn:microsoft.com/office/officeart/2005/8/layout/process3"/>
    <dgm:cxn modelId="{5919986A-2C0C-43F4-8109-92D06D2210C4}" type="presParOf" srcId="{99523987-5EE3-4AEF-8010-68395D5EF80A}" destId="{2B539944-1709-4C5E-AB59-BFC97B32A759}" srcOrd="0" destOrd="0" presId="urn:microsoft.com/office/officeart/2005/8/layout/process3"/>
    <dgm:cxn modelId="{BD816A45-1B24-4EDA-A023-8DBFEBF3B2CC}" type="presParOf" srcId="{99523987-5EE3-4AEF-8010-68395D5EF80A}" destId="{0605528C-1763-4B91-A635-EA71ECEB6445}" srcOrd="1" destOrd="0" presId="urn:microsoft.com/office/officeart/2005/8/layout/process3"/>
    <dgm:cxn modelId="{88635917-3C96-4864-A441-E6542B0583F7}" type="presParOf" srcId="{99523987-5EE3-4AEF-8010-68395D5EF80A}" destId="{EBA5E341-A97B-482A-9473-55387491D801}" srcOrd="2" destOrd="0" presId="urn:microsoft.com/office/officeart/2005/8/layout/process3"/>
    <dgm:cxn modelId="{115BAB17-F27C-4AAA-AC9B-DB81A52C6867}" type="presParOf" srcId="{A94C8944-603E-4CDA-A1C4-D431F554798B}" destId="{3FC45B08-EE31-4AE4-931D-24BD8E44655C}" srcOrd="1" destOrd="0" presId="urn:microsoft.com/office/officeart/2005/8/layout/process3"/>
    <dgm:cxn modelId="{3D6E153D-6928-40F3-AB32-C62EE6CFCE4B}" type="presParOf" srcId="{3FC45B08-EE31-4AE4-931D-24BD8E44655C}" destId="{D03DDA03-33E9-44DB-AE69-CF6A3337B7F2}" srcOrd="0" destOrd="0" presId="urn:microsoft.com/office/officeart/2005/8/layout/process3"/>
    <dgm:cxn modelId="{A62B9226-6613-0547-B68D-869144EF78DD}" type="presParOf" srcId="{A94C8944-603E-4CDA-A1C4-D431F554798B}" destId="{1F5E41E0-97B2-634B-8F0A-33B71E915C5F}" srcOrd="2" destOrd="0" presId="urn:microsoft.com/office/officeart/2005/8/layout/process3"/>
    <dgm:cxn modelId="{C158A83E-5D5A-124F-9F57-0A170D88C9C2}" type="presParOf" srcId="{1F5E41E0-97B2-634B-8F0A-33B71E915C5F}" destId="{CC052CDC-44AC-024D-9E03-25815436F8B6}" srcOrd="0" destOrd="0" presId="urn:microsoft.com/office/officeart/2005/8/layout/process3"/>
    <dgm:cxn modelId="{734AD5EF-F89B-F54A-9461-7F40AA2061C5}" type="presParOf" srcId="{1F5E41E0-97B2-634B-8F0A-33B71E915C5F}" destId="{61D8A0FE-594D-F04A-A949-20FB68A475FD}" srcOrd="1" destOrd="0" presId="urn:microsoft.com/office/officeart/2005/8/layout/process3"/>
    <dgm:cxn modelId="{861803DF-A582-714E-A15C-336E404A8333}" type="presParOf" srcId="{1F5E41E0-97B2-634B-8F0A-33B71E915C5F}" destId="{6528EC8E-8A0B-1F44-9CDC-0F566832D4A8}" srcOrd="2" destOrd="0" presId="urn:microsoft.com/office/officeart/2005/8/layout/process3"/>
    <dgm:cxn modelId="{DDC8B771-7AE4-4043-BC6B-9C4E9009A96F}" type="presParOf" srcId="{A94C8944-603E-4CDA-A1C4-D431F554798B}" destId="{AF4F9D83-B147-AA46-88EA-3ABA4238A48A}" srcOrd="3" destOrd="0" presId="urn:microsoft.com/office/officeart/2005/8/layout/process3"/>
    <dgm:cxn modelId="{9F3CB6F1-8671-F548-AE26-2146DCB894C8}" type="presParOf" srcId="{AF4F9D83-B147-AA46-88EA-3ABA4238A48A}" destId="{05E7A751-C977-934D-B2FF-A5988316236E}" srcOrd="0" destOrd="0" presId="urn:microsoft.com/office/officeart/2005/8/layout/process3"/>
    <dgm:cxn modelId="{76F2B9B4-B4B7-422D-9522-FDBED96CC7A8}" type="presParOf" srcId="{A94C8944-603E-4CDA-A1C4-D431F554798B}" destId="{D85A78C1-C9F7-4091-8672-D48C5F66FEE4}" srcOrd="4" destOrd="0" presId="urn:microsoft.com/office/officeart/2005/8/layout/process3"/>
    <dgm:cxn modelId="{33EE4E9C-CAA3-4E2F-BABB-CCB330C8F431}" type="presParOf" srcId="{D85A78C1-C9F7-4091-8672-D48C5F66FEE4}" destId="{0963CD44-329A-45FB-9299-3413345CEA2E}" srcOrd="0" destOrd="0" presId="urn:microsoft.com/office/officeart/2005/8/layout/process3"/>
    <dgm:cxn modelId="{6627CC3A-A911-4FD1-A5E9-3E71AF351757}" type="presParOf" srcId="{D85A78C1-C9F7-4091-8672-D48C5F66FEE4}" destId="{43F2B58B-2ED5-4583-A9CB-D2688445F9AE}" srcOrd="1" destOrd="0" presId="urn:microsoft.com/office/officeart/2005/8/layout/process3"/>
    <dgm:cxn modelId="{2FD2E39F-3AA5-4E95-99B1-F7A467950A33}" type="presParOf" srcId="{D85A78C1-C9F7-4091-8672-D48C5F66FEE4}" destId="{CB7C910B-11E0-4583-8584-8366699DECB9}" srcOrd="2" destOrd="0" presId="urn:microsoft.com/office/officeart/2005/8/layout/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1313BDE-5E6C-478E-8D2D-1FD38A32EE92}" type="doc">
      <dgm:prSet loTypeId="urn:microsoft.com/office/officeart/2005/8/layout/process3" loCatId="process" qsTypeId="urn:microsoft.com/office/officeart/2005/8/quickstyle/simple1" qsCatId="simple" csTypeId="urn:microsoft.com/office/officeart/2005/8/colors/colorful5" csCatId="colorful" phldr="1"/>
      <dgm:spPr/>
      <dgm:t>
        <a:bodyPr/>
        <a:lstStyle/>
        <a:p>
          <a:endParaRPr lang="de-DE"/>
        </a:p>
      </dgm:t>
    </dgm:pt>
    <dgm:pt modelId="{229F1CFC-C4DD-4FBC-BA7C-13AA2BEA296D}">
      <dgm:prSet phldrT="[Text]"/>
      <dgm:spPr/>
      <dgm:t>
        <a:bodyPr/>
        <a:lstStyle/>
        <a:p>
          <a:r>
            <a:rPr lang="de-DE"/>
            <a:t>Inventory MS</a:t>
          </a:r>
        </a:p>
      </dgm:t>
    </dgm:pt>
    <dgm:pt modelId="{C362F004-C2DB-4E60-87DC-64842E4AABAB}" type="parTrans" cxnId="{90047F65-0EDA-4C4E-8078-C2A9B2A50A0C}">
      <dgm:prSet/>
      <dgm:spPr/>
      <dgm:t>
        <a:bodyPr/>
        <a:lstStyle/>
        <a:p>
          <a:endParaRPr lang="de-DE"/>
        </a:p>
      </dgm:t>
    </dgm:pt>
    <dgm:pt modelId="{10E379FB-F0C3-4E28-B5EF-6D7CAF67D2D7}" type="sibTrans" cxnId="{90047F65-0EDA-4C4E-8078-C2A9B2A50A0C}">
      <dgm:prSet/>
      <dgm:spPr/>
      <dgm:t>
        <a:bodyPr/>
        <a:lstStyle/>
        <a:p>
          <a:endParaRPr lang="de-DE"/>
        </a:p>
      </dgm:t>
    </dgm:pt>
    <dgm:pt modelId="{7A4ECAEF-96EB-4223-905D-2F967AB924CD}">
      <dgm:prSet phldrT="[Text]"/>
      <dgm:spPr/>
      <dgm:t>
        <a:bodyPr/>
        <a:lstStyle/>
        <a:p>
          <a:r>
            <a:rPr lang="de-DE"/>
            <a:t>cable is marked as deprecated in Inventory Management System</a:t>
          </a:r>
        </a:p>
      </dgm:t>
    </dgm:pt>
    <dgm:pt modelId="{3A3C9D0B-6E20-4E96-A7AB-2B7F7DA029AA}" type="parTrans" cxnId="{92D68058-2C85-40AD-9C9E-A04AAFD3FF0C}">
      <dgm:prSet/>
      <dgm:spPr/>
      <dgm:t>
        <a:bodyPr/>
        <a:lstStyle/>
        <a:p>
          <a:endParaRPr lang="de-DE"/>
        </a:p>
      </dgm:t>
    </dgm:pt>
    <dgm:pt modelId="{15E241F5-DDAA-4BDC-AD16-75B91F2ACAD3}" type="sibTrans" cxnId="{92D68058-2C85-40AD-9C9E-A04AAFD3FF0C}">
      <dgm:prSet/>
      <dgm:spPr/>
      <dgm:t>
        <a:bodyPr/>
        <a:lstStyle/>
        <a:p>
          <a:endParaRPr lang="de-DE"/>
        </a:p>
      </dgm:t>
    </dgm:pt>
    <dgm:pt modelId="{18F86246-B5A1-49A0-BD54-859228BE831A}">
      <dgm:prSet phldrT="[Text]"/>
      <dgm:spPr/>
      <dgm:t>
        <a:bodyPr/>
        <a:lstStyle/>
        <a:p>
          <a:r>
            <a:rPr lang="de-DE"/>
            <a:t>Message</a:t>
          </a:r>
        </a:p>
      </dgm:t>
    </dgm:pt>
    <dgm:pt modelId="{8FBC6E11-EA04-4B9D-A1B9-E0A418CEACBA}" type="parTrans" cxnId="{A99DDADC-51FB-4855-B99E-7FD6EB95F001}">
      <dgm:prSet/>
      <dgm:spPr/>
      <dgm:t>
        <a:bodyPr/>
        <a:lstStyle/>
        <a:p>
          <a:endParaRPr lang="de-DE"/>
        </a:p>
      </dgm:t>
    </dgm:pt>
    <dgm:pt modelId="{0DC503F5-1E43-4974-BD6B-12B0664F009D}" type="sibTrans" cxnId="{A99DDADC-51FB-4855-B99E-7FD6EB95F001}">
      <dgm:prSet/>
      <dgm:spPr/>
      <dgm:t>
        <a:bodyPr/>
        <a:lstStyle/>
        <a:p>
          <a:endParaRPr lang="de-DE"/>
        </a:p>
      </dgm:t>
    </dgm:pt>
    <dgm:pt modelId="{D6337250-2A0A-4B7E-8810-CD1CB6D50D6E}">
      <dgm:prSet phldrT="[Text]"/>
      <dgm:spPr/>
      <dgm:t>
        <a:bodyPr/>
        <a:lstStyle/>
        <a:p>
          <a:r>
            <a:rPr lang="de-DE"/>
            <a:t>is delivered to ICM by Distribution Manager</a:t>
          </a:r>
        </a:p>
      </dgm:t>
    </dgm:pt>
    <dgm:pt modelId="{C0CAE5D6-2614-460B-8F21-0FA744A0DE6E}" type="parTrans" cxnId="{03652C3C-28B5-48FD-A767-E603D233FC08}">
      <dgm:prSet/>
      <dgm:spPr/>
      <dgm:t>
        <a:bodyPr/>
        <a:lstStyle/>
        <a:p>
          <a:endParaRPr lang="de-DE"/>
        </a:p>
      </dgm:t>
    </dgm:pt>
    <dgm:pt modelId="{798A8DAB-75FE-4253-AB52-8B7F1EDF3237}" type="sibTrans" cxnId="{03652C3C-28B5-48FD-A767-E603D233FC08}">
      <dgm:prSet/>
      <dgm:spPr/>
      <dgm:t>
        <a:bodyPr/>
        <a:lstStyle/>
        <a:p>
          <a:endParaRPr lang="de-DE"/>
        </a:p>
      </dgm:t>
    </dgm:pt>
    <dgm:pt modelId="{969E2D91-1581-4173-974E-9874F3321227}">
      <dgm:prSet phldrT="[Text]"/>
      <dgm:spPr/>
      <dgm:t>
        <a:bodyPr/>
        <a:lstStyle/>
        <a:p>
          <a:r>
            <a:rPr lang="de-DE"/>
            <a:t>Cable Wizard</a:t>
          </a:r>
        </a:p>
      </dgm:t>
    </dgm:pt>
    <dgm:pt modelId="{60CAE9E0-9751-425E-A83C-71B1F70CAE1D}" type="parTrans" cxnId="{9B603388-D5C3-4A41-8A7E-4E31F77FE410}">
      <dgm:prSet/>
      <dgm:spPr/>
      <dgm:t>
        <a:bodyPr/>
        <a:lstStyle/>
        <a:p>
          <a:endParaRPr lang="de-DE"/>
        </a:p>
      </dgm:t>
    </dgm:pt>
    <dgm:pt modelId="{320EDEE8-57B3-4212-9934-B2F643CAAC64}" type="sibTrans" cxnId="{9B603388-D5C3-4A41-8A7E-4E31F77FE410}">
      <dgm:prSet/>
      <dgm:spPr/>
      <dgm:t>
        <a:bodyPr/>
        <a:lstStyle/>
        <a:p>
          <a:endParaRPr lang="de-DE"/>
        </a:p>
      </dgm:t>
    </dgm:pt>
    <dgm:pt modelId="{1B608823-6BFC-458B-915F-B99EB47AC10F}">
      <dgm:prSet phldrT="[Text]"/>
      <dgm:spPr/>
      <dgm:t>
        <a:bodyPr/>
        <a:lstStyle/>
        <a:p>
          <a:r>
            <a:rPr lang="de-DE"/>
            <a:t>ICM marks cable as deprecated in Cable Wizard or deletes its associated cable model file</a:t>
          </a:r>
        </a:p>
      </dgm:t>
    </dgm:pt>
    <dgm:pt modelId="{2C721C2A-4E01-4455-959F-1D3C5B4DDCBB}" type="parTrans" cxnId="{D51C343D-FBCF-4945-9501-029A4ACDBB86}">
      <dgm:prSet/>
      <dgm:spPr/>
      <dgm:t>
        <a:bodyPr/>
        <a:lstStyle/>
        <a:p>
          <a:endParaRPr lang="de-DE"/>
        </a:p>
      </dgm:t>
    </dgm:pt>
    <dgm:pt modelId="{4BB671CA-9EB0-47B2-B240-E95B16E37BB6}" type="sibTrans" cxnId="{D51C343D-FBCF-4945-9501-029A4ACDBB86}">
      <dgm:prSet/>
      <dgm:spPr/>
      <dgm:t>
        <a:bodyPr/>
        <a:lstStyle/>
        <a:p>
          <a:endParaRPr lang="de-DE"/>
        </a:p>
      </dgm:t>
    </dgm:pt>
    <dgm:pt modelId="{8BF12B0C-ECED-48B1-9CF5-F7E224437E0E}" type="pres">
      <dgm:prSet presAssocID="{91313BDE-5E6C-478E-8D2D-1FD38A32EE92}" presName="linearFlow" presStyleCnt="0">
        <dgm:presLayoutVars>
          <dgm:dir/>
          <dgm:animLvl val="lvl"/>
          <dgm:resizeHandles val="exact"/>
        </dgm:presLayoutVars>
      </dgm:prSet>
      <dgm:spPr/>
    </dgm:pt>
    <dgm:pt modelId="{67DE9B01-DEF0-45D0-A9F6-AE2DF45D7D5F}" type="pres">
      <dgm:prSet presAssocID="{229F1CFC-C4DD-4FBC-BA7C-13AA2BEA296D}" presName="composite" presStyleCnt="0"/>
      <dgm:spPr/>
    </dgm:pt>
    <dgm:pt modelId="{DC20829B-B90E-49F3-A14F-983EA33A200F}" type="pres">
      <dgm:prSet presAssocID="{229F1CFC-C4DD-4FBC-BA7C-13AA2BEA296D}" presName="parTx" presStyleLbl="node1" presStyleIdx="0" presStyleCnt="3">
        <dgm:presLayoutVars>
          <dgm:chMax val="0"/>
          <dgm:chPref val="0"/>
          <dgm:bulletEnabled val="1"/>
        </dgm:presLayoutVars>
      </dgm:prSet>
      <dgm:spPr/>
    </dgm:pt>
    <dgm:pt modelId="{2909F43F-A8FD-4917-85FE-A0F594FB4EA6}" type="pres">
      <dgm:prSet presAssocID="{229F1CFC-C4DD-4FBC-BA7C-13AA2BEA296D}" presName="parSh" presStyleLbl="node1" presStyleIdx="0" presStyleCnt="3"/>
      <dgm:spPr/>
    </dgm:pt>
    <dgm:pt modelId="{848039C5-0A9D-4FD4-B658-EC4FDF12CAAE}" type="pres">
      <dgm:prSet presAssocID="{229F1CFC-C4DD-4FBC-BA7C-13AA2BEA296D}" presName="desTx" presStyleLbl="fgAcc1" presStyleIdx="0" presStyleCnt="3">
        <dgm:presLayoutVars>
          <dgm:bulletEnabled val="1"/>
        </dgm:presLayoutVars>
      </dgm:prSet>
      <dgm:spPr/>
    </dgm:pt>
    <dgm:pt modelId="{F21C6FB9-43DE-4B47-B4A3-78CA6F8AF814}" type="pres">
      <dgm:prSet presAssocID="{10E379FB-F0C3-4E28-B5EF-6D7CAF67D2D7}" presName="sibTrans" presStyleLbl="sibTrans2D1" presStyleIdx="0" presStyleCnt="2"/>
      <dgm:spPr/>
    </dgm:pt>
    <dgm:pt modelId="{D5DAE360-1C1D-4ABE-AA3A-CD765AA49407}" type="pres">
      <dgm:prSet presAssocID="{10E379FB-F0C3-4E28-B5EF-6D7CAF67D2D7}" presName="connTx" presStyleLbl="sibTrans2D1" presStyleIdx="0" presStyleCnt="2"/>
      <dgm:spPr/>
    </dgm:pt>
    <dgm:pt modelId="{6449D5AB-3CCA-4700-B59F-3E2C3FE8B3E0}" type="pres">
      <dgm:prSet presAssocID="{18F86246-B5A1-49A0-BD54-859228BE831A}" presName="composite" presStyleCnt="0"/>
      <dgm:spPr/>
    </dgm:pt>
    <dgm:pt modelId="{7ED0216A-D837-4C4A-8781-874223EABEC3}" type="pres">
      <dgm:prSet presAssocID="{18F86246-B5A1-49A0-BD54-859228BE831A}" presName="parTx" presStyleLbl="node1" presStyleIdx="0" presStyleCnt="3">
        <dgm:presLayoutVars>
          <dgm:chMax val="0"/>
          <dgm:chPref val="0"/>
          <dgm:bulletEnabled val="1"/>
        </dgm:presLayoutVars>
      </dgm:prSet>
      <dgm:spPr/>
    </dgm:pt>
    <dgm:pt modelId="{127675A9-576F-4CDC-BCCB-50761738F3D6}" type="pres">
      <dgm:prSet presAssocID="{18F86246-B5A1-49A0-BD54-859228BE831A}" presName="parSh" presStyleLbl="node1" presStyleIdx="1" presStyleCnt="3"/>
      <dgm:spPr/>
    </dgm:pt>
    <dgm:pt modelId="{9AFE6DC4-9E05-438F-B0BC-839F90839E8E}" type="pres">
      <dgm:prSet presAssocID="{18F86246-B5A1-49A0-BD54-859228BE831A}" presName="desTx" presStyleLbl="fgAcc1" presStyleIdx="1" presStyleCnt="3">
        <dgm:presLayoutVars>
          <dgm:bulletEnabled val="1"/>
        </dgm:presLayoutVars>
      </dgm:prSet>
      <dgm:spPr/>
    </dgm:pt>
    <dgm:pt modelId="{F6FFDCB9-1DA3-4443-8B79-CE6F9C21D888}" type="pres">
      <dgm:prSet presAssocID="{0DC503F5-1E43-4974-BD6B-12B0664F009D}" presName="sibTrans" presStyleLbl="sibTrans2D1" presStyleIdx="1" presStyleCnt="2"/>
      <dgm:spPr/>
    </dgm:pt>
    <dgm:pt modelId="{BE0431BD-DCAB-48D6-9653-9E1E4B8CAF65}" type="pres">
      <dgm:prSet presAssocID="{0DC503F5-1E43-4974-BD6B-12B0664F009D}" presName="connTx" presStyleLbl="sibTrans2D1" presStyleIdx="1" presStyleCnt="2"/>
      <dgm:spPr/>
    </dgm:pt>
    <dgm:pt modelId="{37B39516-4A5A-43A7-AF68-88F8501CC0D6}" type="pres">
      <dgm:prSet presAssocID="{969E2D91-1581-4173-974E-9874F3321227}" presName="composite" presStyleCnt="0"/>
      <dgm:spPr/>
    </dgm:pt>
    <dgm:pt modelId="{728CC5EF-A6F9-43A6-BB9C-050182662123}" type="pres">
      <dgm:prSet presAssocID="{969E2D91-1581-4173-974E-9874F3321227}" presName="parTx" presStyleLbl="node1" presStyleIdx="1" presStyleCnt="3">
        <dgm:presLayoutVars>
          <dgm:chMax val="0"/>
          <dgm:chPref val="0"/>
          <dgm:bulletEnabled val="1"/>
        </dgm:presLayoutVars>
      </dgm:prSet>
      <dgm:spPr/>
    </dgm:pt>
    <dgm:pt modelId="{2EF2657B-8E29-4A59-A7C4-0E8890C0A425}" type="pres">
      <dgm:prSet presAssocID="{969E2D91-1581-4173-974E-9874F3321227}" presName="parSh" presStyleLbl="node1" presStyleIdx="2" presStyleCnt="3"/>
      <dgm:spPr/>
    </dgm:pt>
    <dgm:pt modelId="{6CA8571E-BDB5-49FE-8459-7DD3866FE0B6}" type="pres">
      <dgm:prSet presAssocID="{969E2D91-1581-4173-974E-9874F3321227}" presName="desTx" presStyleLbl="fgAcc1" presStyleIdx="2" presStyleCnt="3">
        <dgm:presLayoutVars>
          <dgm:bulletEnabled val="1"/>
        </dgm:presLayoutVars>
      </dgm:prSet>
      <dgm:spPr/>
    </dgm:pt>
  </dgm:ptLst>
  <dgm:cxnLst>
    <dgm:cxn modelId="{B119F92D-EEF6-4355-B14D-4BB17BB1836C}" type="presOf" srcId="{7A4ECAEF-96EB-4223-905D-2F967AB924CD}" destId="{848039C5-0A9D-4FD4-B658-EC4FDF12CAAE}" srcOrd="0" destOrd="0" presId="urn:microsoft.com/office/officeart/2005/8/layout/process3"/>
    <dgm:cxn modelId="{32966031-FC0E-42CC-920D-2254BABBE1A8}" type="presOf" srcId="{10E379FB-F0C3-4E28-B5EF-6D7CAF67D2D7}" destId="{F21C6FB9-43DE-4B47-B4A3-78CA6F8AF814}" srcOrd="0" destOrd="0" presId="urn:microsoft.com/office/officeart/2005/8/layout/process3"/>
    <dgm:cxn modelId="{03652C3C-28B5-48FD-A767-E603D233FC08}" srcId="{18F86246-B5A1-49A0-BD54-859228BE831A}" destId="{D6337250-2A0A-4B7E-8810-CD1CB6D50D6E}" srcOrd="0" destOrd="0" parTransId="{C0CAE5D6-2614-460B-8F21-0FA744A0DE6E}" sibTransId="{798A8DAB-75FE-4253-AB52-8B7F1EDF3237}"/>
    <dgm:cxn modelId="{D51C343D-FBCF-4945-9501-029A4ACDBB86}" srcId="{969E2D91-1581-4173-974E-9874F3321227}" destId="{1B608823-6BFC-458B-915F-B99EB47AC10F}" srcOrd="0" destOrd="0" parTransId="{2C721C2A-4E01-4455-959F-1D3C5B4DDCBB}" sibTransId="{4BB671CA-9EB0-47B2-B240-E95B16E37BB6}"/>
    <dgm:cxn modelId="{92D68058-2C85-40AD-9C9E-A04AAFD3FF0C}" srcId="{229F1CFC-C4DD-4FBC-BA7C-13AA2BEA296D}" destId="{7A4ECAEF-96EB-4223-905D-2F967AB924CD}" srcOrd="0" destOrd="0" parTransId="{3A3C9D0B-6E20-4E96-A7AB-2B7F7DA029AA}" sibTransId="{15E241F5-DDAA-4BDC-AD16-75B91F2ACAD3}"/>
    <dgm:cxn modelId="{552A505E-2DB5-47C4-8B52-4EC7F0BA91DD}" type="presOf" srcId="{D6337250-2A0A-4B7E-8810-CD1CB6D50D6E}" destId="{9AFE6DC4-9E05-438F-B0BC-839F90839E8E}" srcOrd="0" destOrd="0" presId="urn:microsoft.com/office/officeart/2005/8/layout/process3"/>
    <dgm:cxn modelId="{90047F65-0EDA-4C4E-8078-C2A9B2A50A0C}" srcId="{91313BDE-5E6C-478E-8D2D-1FD38A32EE92}" destId="{229F1CFC-C4DD-4FBC-BA7C-13AA2BEA296D}" srcOrd="0" destOrd="0" parTransId="{C362F004-C2DB-4E60-87DC-64842E4AABAB}" sibTransId="{10E379FB-F0C3-4E28-B5EF-6D7CAF67D2D7}"/>
    <dgm:cxn modelId="{71E41368-FE5C-453D-B045-A34F7503239D}" type="presOf" srcId="{229F1CFC-C4DD-4FBC-BA7C-13AA2BEA296D}" destId="{2909F43F-A8FD-4917-85FE-A0F594FB4EA6}" srcOrd="1" destOrd="0" presId="urn:microsoft.com/office/officeart/2005/8/layout/process3"/>
    <dgm:cxn modelId="{4A864570-DE62-42BB-8E6C-B1160C1F5786}" type="presOf" srcId="{969E2D91-1581-4173-974E-9874F3321227}" destId="{728CC5EF-A6F9-43A6-BB9C-050182662123}" srcOrd="0" destOrd="0" presId="urn:microsoft.com/office/officeart/2005/8/layout/process3"/>
    <dgm:cxn modelId="{480EA070-9606-411C-B69D-FD3894471744}" type="presOf" srcId="{969E2D91-1581-4173-974E-9874F3321227}" destId="{2EF2657B-8E29-4A59-A7C4-0E8890C0A425}" srcOrd="1" destOrd="0" presId="urn:microsoft.com/office/officeart/2005/8/layout/process3"/>
    <dgm:cxn modelId="{9B603388-D5C3-4A41-8A7E-4E31F77FE410}" srcId="{91313BDE-5E6C-478E-8D2D-1FD38A32EE92}" destId="{969E2D91-1581-4173-974E-9874F3321227}" srcOrd="2" destOrd="0" parTransId="{60CAE9E0-9751-425E-A83C-71B1F70CAE1D}" sibTransId="{320EDEE8-57B3-4212-9934-B2F643CAAC64}"/>
    <dgm:cxn modelId="{E3283289-6497-40B6-BEEC-90CC38879217}" type="presOf" srcId="{1B608823-6BFC-458B-915F-B99EB47AC10F}" destId="{6CA8571E-BDB5-49FE-8459-7DD3866FE0B6}" srcOrd="0" destOrd="0" presId="urn:microsoft.com/office/officeart/2005/8/layout/process3"/>
    <dgm:cxn modelId="{3F5820A8-7B44-4570-992B-F492E242856C}" type="presOf" srcId="{0DC503F5-1E43-4974-BD6B-12B0664F009D}" destId="{BE0431BD-DCAB-48D6-9653-9E1E4B8CAF65}" srcOrd="1" destOrd="0" presId="urn:microsoft.com/office/officeart/2005/8/layout/process3"/>
    <dgm:cxn modelId="{43C7F3B5-B23C-43D7-AB46-CB74BCF3A9EF}" type="presOf" srcId="{18F86246-B5A1-49A0-BD54-859228BE831A}" destId="{127675A9-576F-4CDC-BCCB-50761738F3D6}" srcOrd="1" destOrd="0" presId="urn:microsoft.com/office/officeart/2005/8/layout/process3"/>
    <dgm:cxn modelId="{AB3A56B6-48A9-4C9D-B9E2-0B41E709D749}" type="presOf" srcId="{18F86246-B5A1-49A0-BD54-859228BE831A}" destId="{7ED0216A-D837-4C4A-8781-874223EABEC3}" srcOrd="0" destOrd="0" presId="urn:microsoft.com/office/officeart/2005/8/layout/process3"/>
    <dgm:cxn modelId="{5DEB40D0-41D6-4BDD-B90E-04049661E798}" type="presOf" srcId="{91313BDE-5E6C-478E-8D2D-1FD38A32EE92}" destId="{8BF12B0C-ECED-48B1-9CF5-F7E224437E0E}" srcOrd="0" destOrd="0" presId="urn:microsoft.com/office/officeart/2005/8/layout/process3"/>
    <dgm:cxn modelId="{A99DDADC-51FB-4855-B99E-7FD6EB95F001}" srcId="{91313BDE-5E6C-478E-8D2D-1FD38A32EE92}" destId="{18F86246-B5A1-49A0-BD54-859228BE831A}" srcOrd="1" destOrd="0" parTransId="{8FBC6E11-EA04-4B9D-A1B9-E0A418CEACBA}" sibTransId="{0DC503F5-1E43-4974-BD6B-12B0664F009D}"/>
    <dgm:cxn modelId="{62021DE0-5769-4AF3-B00F-6C4C5FADBCBD}" type="presOf" srcId="{10E379FB-F0C3-4E28-B5EF-6D7CAF67D2D7}" destId="{D5DAE360-1C1D-4ABE-AA3A-CD765AA49407}" srcOrd="1" destOrd="0" presId="urn:microsoft.com/office/officeart/2005/8/layout/process3"/>
    <dgm:cxn modelId="{606D57E6-FD72-4CCE-9CC6-59CB9A3BEE8C}" type="presOf" srcId="{229F1CFC-C4DD-4FBC-BA7C-13AA2BEA296D}" destId="{DC20829B-B90E-49F3-A14F-983EA33A200F}" srcOrd="0" destOrd="0" presId="urn:microsoft.com/office/officeart/2005/8/layout/process3"/>
    <dgm:cxn modelId="{65E364E6-425E-4279-8282-7C79D7D35669}" type="presOf" srcId="{0DC503F5-1E43-4974-BD6B-12B0664F009D}" destId="{F6FFDCB9-1DA3-4443-8B79-CE6F9C21D888}" srcOrd="0" destOrd="0" presId="urn:microsoft.com/office/officeart/2005/8/layout/process3"/>
    <dgm:cxn modelId="{5ED6FD47-6DE8-4B65-A2A7-B78808EF3079}" type="presParOf" srcId="{8BF12B0C-ECED-48B1-9CF5-F7E224437E0E}" destId="{67DE9B01-DEF0-45D0-A9F6-AE2DF45D7D5F}" srcOrd="0" destOrd="0" presId="urn:microsoft.com/office/officeart/2005/8/layout/process3"/>
    <dgm:cxn modelId="{20C53DC8-FC4D-40B6-9ABD-ABD0EE22FBA5}" type="presParOf" srcId="{67DE9B01-DEF0-45D0-A9F6-AE2DF45D7D5F}" destId="{DC20829B-B90E-49F3-A14F-983EA33A200F}" srcOrd="0" destOrd="0" presId="urn:microsoft.com/office/officeart/2005/8/layout/process3"/>
    <dgm:cxn modelId="{00FB0012-B38B-4C9B-B421-E141D2385CB7}" type="presParOf" srcId="{67DE9B01-DEF0-45D0-A9F6-AE2DF45D7D5F}" destId="{2909F43F-A8FD-4917-85FE-A0F594FB4EA6}" srcOrd="1" destOrd="0" presId="urn:microsoft.com/office/officeart/2005/8/layout/process3"/>
    <dgm:cxn modelId="{F5608087-28C0-4454-9DAB-596299B4BAE3}" type="presParOf" srcId="{67DE9B01-DEF0-45D0-A9F6-AE2DF45D7D5F}" destId="{848039C5-0A9D-4FD4-B658-EC4FDF12CAAE}" srcOrd="2" destOrd="0" presId="urn:microsoft.com/office/officeart/2005/8/layout/process3"/>
    <dgm:cxn modelId="{567A93B8-29C8-4A0C-A7D6-A7CCC3CD7B94}" type="presParOf" srcId="{8BF12B0C-ECED-48B1-9CF5-F7E224437E0E}" destId="{F21C6FB9-43DE-4B47-B4A3-78CA6F8AF814}" srcOrd="1" destOrd="0" presId="urn:microsoft.com/office/officeart/2005/8/layout/process3"/>
    <dgm:cxn modelId="{10240EDC-B2C0-49AA-8027-5C3208899322}" type="presParOf" srcId="{F21C6FB9-43DE-4B47-B4A3-78CA6F8AF814}" destId="{D5DAE360-1C1D-4ABE-AA3A-CD765AA49407}" srcOrd="0" destOrd="0" presId="urn:microsoft.com/office/officeart/2005/8/layout/process3"/>
    <dgm:cxn modelId="{1D5E28D7-86DE-4E6F-9678-60C4F6525FFA}" type="presParOf" srcId="{8BF12B0C-ECED-48B1-9CF5-F7E224437E0E}" destId="{6449D5AB-3CCA-4700-B59F-3E2C3FE8B3E0}" srcOrd="2" destOrd="0" presId="urn:microsoft.com/office/officeart/2005/8/layout/process3"/>
    <dgm:cxn modelId="{D63A4043-34B7-4F56-B92F-5B2C968FCCF0}" type="presParOf" srcId="{6449D5AB-3CCA-4700-B59F-3E2C3FE8B3E0}" destId="{7ED0216A-D837-4C4A-8781-874223EABEC3}" srcOrd="0" destOrd="0" presId="urn:microsoft.com/office/officeart/2005/8/layout/process3"/>
    <dgm:cxn modelId="{B7B29158-8BC8-4AFA-9A42-11122748CDC2}" type="presParOf" srcId="{6449D5AB-3CCA-4700-B59F-3E2C3FE8B3E0}" destId="{127675A9-576F-4CDC-BCCB-50761738F3D6}" srcOrd="1" destOrd="0" presId="urn:microsoft.com/office/officeart/2005/8/layout/process3"/>
    <dgm:cxn modelId="{EA2AB3E3-5939-4742-8DC4-4E9DFC8DC8F2}" type="presParOf" srcId="{6449D5AB-3CCA-4700-B59F-3E2C3FE8B3E0}" destId="{9AFE6DC4-9E05-438F-B0BC-839F90839E8E}" srcOrd="2" destOrd="0" presId="urn:microsoft.com/office/officeart/2005/8/layout/process3"/>
    <dgm:cxn modelId="{FDA5B28F-D748-4204-A7E9-F010603F6491}" type="presParOf" srcId="{8BF12B0C-ECED-48B1-9CF5-F7E224437E0E}" destId="{F6FFDCB9-1DA3-4443-8B79-CE6F9C21D888}" srcOrd="3" destOrd="0" presId="urn:microsoft.com/office/officeart/2005/8/layout/process3"/>
    <dgm:cxn modelId="{A76C2196-BD14-4EFF-9E9E-7DC9BB02E48C}" type="presParOf" srcId="{F6FFDCB9-1DA3-4443-8B79-CE6F9C21D888}" destId="{BE0431BD-DCAB-48D6-9653-9E1E4B8CAF65}" srcOrd="0" destOrd="0" presId="urn:microsoft.com/office/officeart/2005/8/layout/process3"/>
    <dgm:cxn modelId="{77388956-1DC7-4209-BACC-83F5A5BF28AE}" type="presParOf" srcId="{8BF12B0C-ECED-48B1-9CF5-F7E224437E0E}" destId="{37B39516-4A5A-43A7-AF68-88F8501CC0D6}" srcOrd="4" destOrd="0" presId="urn:microsoft.com/office/officeart/2005/8/layout/process3"/>
    <dgm:cxn modelId="{6B2943E2-3CC0-43CE-9D3C-43C3E00D86A0}" type="presParOf" srcId="{37B39516-4A5A-43A7-AF68-88F8501CC0D6}" destId="{728CC5EF-A6F9-43A6-BB9C-050182662123}" srcOrd="0" destOrd="0" presId="urn:microsoft.com/office/officeart/2005/8/layout/process3"/>
    <dgm:cxn modelId="{0EC539C2-E0DB-435C-9D4B-DE01713E9DE9}" type="presParOf" srcId="{37B39516-4A5A-43A7-AF68-88F8501CC0D6}" destId="{2EF2657B-8E29-4A59-A7C4-0E8890C0A425}" srcOrd="1" destOrd="0" presId="urn:microsoft.com/office/officeart/2005/8/layout/process3"/>
    <dgm:cxn modelId="{6F0DD73D-6772-4D73-9B92-384B787C39DF}" type="presParOf" srcId="{37B39516-4A5A-43A7-AF68-88F8501CC0D6}" destId="{6CA8571E-BDB5-49FE-8459-7DD3866FE0B6}" srcOrd="2" destOrd="0" presId="urn:microsoft.com/office/officeart/2005/8/layout/process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997A342-8962-4D48-A8EC-A7AE4B501ABB}" type="doc">
      <dgm:prSet loTypeId="urn:microsoft.com/office/officeart/2005/8/layout/process3" loCatId="process" qsTypeId="urn:microsoft.com/office/officeart/2005/8/quickstyle/simple1" qsCatId="simple" csTypeId="urn:microsoft.com/office/officeart/2005/8/colors/colorful5" csCatId="colorful" phldr="1"/>
      <dgm:spPr/>
      <dgm:t>
        <a:bodyPr/>
        <a:lstStyle/>
        <a:p>
          <a:endParaRPr lang="de-DE"/>
        </a:p>
      </dgm:t>
    </dgm:pt>
    <dgm:pt modelId="{B23B9EBA-0A1C-44A0-981E-3A18024325AB}">
      <dgm:prSet phldrT="[Text]"/>
      <dgm:spPr/>
      <dgm:t>
        <a:bodyPr/>
        <a:lstStyle/>
        <a:p>
          <a:r>
            <a:rPr lang="de-DE"/>
            <a:t>Customer</a:t>
          </a:r>
        </a:p>
      </dgm:t>
    </dgm:pt>
    <dgm:pt modelId="{8ED95B8C-7DF5-4528-A8DD-E15F1FA04B17}" type="parTrans" cxnId="{0CBBFD2C-8886-4F06-8E47-B59A7548BD9E}">
      <dgm:prSet/>
      <dgm:spPr/>
      <dgm:t>
        <a:bodyPr/>
        <a:lstStyle/>
        <a:p>
          <a:endParaRPr lang="de-DE"/>
        </a:p>
      </dgm:t>
    </dgm:pt>
    <dgm:pt modelId="{E8468E7B-C354-4589-9863-F1EF493E17AD}" type="sibTrans" cxnId="{0CBBFD2C-8886-4F06-8E47-B59A7548BD9E}">
      <dgm:prSet/>
      <dgm:spPr/>
      <dgm:t>
        <a:bodyPr/>
        <a:lstStyle/>
        <a:p>
          <a:endParaRPr lang="de-DE"/>
        </a:p>
      </dgm:t>
    </dgm:pt>
    <dgm:pt modelId="{E4D8F1B2-8BF4-4C9D-BF0D-8AD2AD4BF37C}">
      <dgm:prSet phldrT="[Text]"/>
      <dgm:spPr/>
      <dgm:t>
        <a:bodyPr/>
        <a:lstStyle/>
        <a:p>
          <a:r>
            <a:rPr lang="de-DE"/>
            <a:t>needs information about a specific cable</a:t>
          </a:r>
        </a:p>
      </dgm:t>
    </dgm:pt>
    <dgm:pt modelId="{34A87C51-B1F6-441F-8B70-136EDD56DE77}" type="parTrans" cxnId="{518635C2-E2DD-4FBF-AF80-4616668BFEB2}">
      <dgm:prSet/>
      <dgm:spPr/>
      <dgm:t>
        <a:bodyPr/>
        <a:lstStyle/>
        <a:p>
          <a:endParaRPr lang="de-DE"/>
        </a:p>
      </dgm:t>
    </dgm:pt>
    <dgm:pt modelId="{F2610D27-CA3B-4F62-9D4B-5C113D9803B4}" type="sibTrans" cxnId="{518635C2-E2DD-4FBF-AF80-4616668BFEB2}">
      <dgm:prSet/>
      <dgm:spPr/>
      <dgm:t>
        <a:bodyPr/>
        <a:lstStyle/>
        <a:p>
          <a:endParaRPr lang="de-DE"/>
        </a:p>
      </dgm:t>
    </dgm:pt>
    <dgm:pt modelId="{D4DB18BB-1018-42DF-A5FF-A1D3C8C53AE5}">
      <dgm:prSet phldrT="[Text]"/>
      <dgm:spPr/>
      <dgm:t>
        <a:bodyPr/>
        <a:lstStyle/>
        <a:p>
          <a:r>
            <a:rPr lang="de-DE"/>
            <a:t>Cable Wizard Webinterface</a:t>
          </a:r>
        </a:p>
      </dgm:t>
    </dgm:pt>
    <dgm:pt modelId="{C4F4556E-BB38-4B48-890D-CE858577A735}" type="parTrans" cxnId="{685C7853-B341-4B21-A5F3-391517C317B2}">
      <dgm:prSet/>
      <dgm:spPr/>
      <dgm:t>
        <a:bodyPr/>
        <a:lstStyle/>
        <a:p>
          <a:endParaRPr lang="de-DE"/>
        </a:p>
      </dgm:t>
    </dgm:pt>
    <dgm:pt modelId="{666DA7EF-8364-4DFD-867B-33ED2793E1F3}" type="sibTrans" cxnId="{685C7853-B341-4B21-A5F3-391517C317B2}">
      <dgm:prSet/>
      <dgm:spPr/>
      <dgm:t>
        <a:bodyPr/>
        <a:lstStyle/>
        <a:p>
          <a:endParaRPr lang="de-DE"/>
        </a:p>
      </dgm:t>
    </dgm:pt>
    <dgm:pt modelId="{AD58DDBE-CBEE-4728-9713-C1A783CFB6EB}">
      <dgm:prSet phldrT="[Text]"/>
      <dgm:spPr/>
      <dgm:t>
        <a:bodyPr/>
        <a:lstStyle/>
        <a:p>
          <a:r>
            <a:rPr lang="de-DE"/>
            <a:t>customer accesses cable wizard webinterface</a:t>
          </a:r>
        </a:p>
      </dgm:t>
    </dgm:pt>
    <dgm:pt modelId="{85BAF902-2DE1-477C-BF92-5D7608B7F0BE}" type="parTrans" cxnId="{9D3C790C-D7EE-4BEC-850B-B7B8AAA5D254}">
      <dgm:prSet/>
      <dgm:spPr/>
      <dgm:t>
        <a:bodyPr/>
        <a:lstStyle/>
        <a:p>
          <a:endParaRPr lang="de-DE"/>
        </a:p>
      </dgm:t>
    </dgm:pt>
    <dgm:pt modelId="{1071B5DD-3839-4574-9891-F9A3DF78F66D}" type="sibTrans" cxnId="{9D3C790C-D7EE-4BEC-850B-B7B8AAA5D254}">
      <dgm:prSet/>
      <dgm:spPr/>
      <dgm:t>
        <a:bodyPr/>
        <a:lstStyle/>
        <a:p>
          <a:endParaRPr lang="de-DE"/>
        </a:p>
      </dgm:t>
    </dgm:pt>
    <dgm:pt modelId="{F8C0C689-58FD-4E8B-AE56-99DA0DB786B2}">
      <dgm:prSet phldrT="[Text]"/>
      <dgm:spPr/>
      <dgm:t>
        <a:bodyPr/>
        <a:lstStyle/>
        <a:p>
          <a:r>
            <a:rPr lang="de-DE"/>
            <a:t>Information Lookup</a:t>
          </a:r>
        </a:p>
      </dgm:t>
    </dgm:pt>
    <dgm:pt modelId="{2B559724-2E2E-46AD-9CC2-91CA76067384}" type="parTrans" cxnId="{4E897372-18D1-460A-9997-D85174C8D0BA}">
      <dgm:prSet/>
      <dgm:spPr/>
      <dgm:t>
        <a:bodyPr/>
        <a:lstStyle/>
        <a:p>
          <a:endParaRPr lang="de-DE"/>
        </a:p>
      </dgm:t>
    </dgm:pt>
    <dgm:pt modelId="{5985E76F-1758-4ACC-93F2-A3248D07088F}" type="sibTrans" cxnId="{4E897372-18D1-460A-9997-D85174C8D0BA}">
      <dgm:prSet/>
      <dgm:spPr/>
      <dgm:t>
        <a:bodyPr/>
        <a:lstStyle/>
        <a:p>
          <a:endParaRPr lang="de-DE"/>
        </a:p>
      </dgm:t>
    </dgm:pt>
    <dgm:pt modelId="{A0BDE87D-9EA0-4A05-8BC0-B96196DF56B3}">
      <dgm:prSet phldrT="[Text]"/>
      <dgm:spPr/>
      <dgm:t>
        <a:bodyPr/>
        <a:lstStyle/>
        <a:p>
          <a:r>
            <a:rPr lang="de-DE"/>
            <a:t>search &amp; filtering of cables to fit customer requirements</a:t>
          </a:r>
        </a:p>
      </dgm:t>
    </dgm:pt>
    <dgm:pt modelId="{C0563DA4-B5E4-4F60-83AE-600112911CEE}" type="parTrans" cxnId="{FAED4494-0161-48CD-9252-41A22A5D9B6E}">
      <dgm:prSet/>
      <dgm:spPr/>
      <dgm:t>
        <a:bodyPr/>
        <a:lstStyle/>
        <a:p>
          <a:endParaRPr lang="de-DE"/>
        </a:p>
      </dgm:t>
    </dgm:pt>
    <dgm:pt modelId="{0AB9C587-5D13-422E-8D3B-4E6D0F5E6CAC}" type="sibTrans" cxnId="{FAED4494-0161-48CD-9252-41A22A5D9B6E}">
      <dgm:prSet/>
      <dgm:spPr/>
      <dgm:t>
        <a:bodyPr/>
        <a:lstStyle/>
        <a:p>
          <a:endParaRPr lang="de-DE"/>
        </a:p>
      </dgm:t>
    </dgm:pt>
    <dgm:pt modelId="{41B2050E-9CAB-44CE-A0D6-2D99F35F3257}" type="pres">
      <dgm:prSet presAssocID="{B997A342-8962-4D48-A8EC-A7AE4B501ABB}" presName="linearFlow" presStyleCnt="0">
        <dgm:presLayoutVars>
          <dgm:dir/>
          <dgm:animLvl val="lvl"/>
          <dgm:resizeHandles val="exact"/>
        </dgm:presLayoutVars>
      </dgm:prSet>
      <dgm:spPr/>
    </dgm:pt>
    <dgm:pt modelId="{D685DB9F-A5D2-4173-9679-CBE5F45EAD73}" type="pres">
      <dgm:prSet presAssocID="{B23B9EBA-0A1C-44A0-981E-3A18024325AB}" presName="composite" presStyleCnt="0"/>
      <dgm:spPr/>
    </dgm:pt>
    <dgm:pt modelId="{B4F80DA2-4AEE-4B84-B445-7A25241A24DA}" type="pres">
      <dgm:prSet presAssocID="{B23B9EBA-0A1C-44A0-981E-3A18024325AB}" presName="parTx" presStyleLbl="node1" presStyleIdx="0" presStyleCnt="3">
        <dgm:presLayoutVars>
          <dgm:chMax val="0"/>
          <dgm:chPref val="0"/>
          <dgm:bulletEnabled val="1"/>
        </dgm:presLayoutVars>
      </dgm:prSet>
      <dgm:spPr/>
    </dgm:pt>
    <dgm:pt modelId="{D0069B69-7F88-4CE7-9F17-4A134142F9DF}" type="pres">
      <dgm:prSet presAssocID="{B23B9EBA-0A1C-44A0-981E-3A18024325AB}" presName="parSh" presStyleLbl="node1" presStyleIdx="0" presStyleCnt="3"/>
      <dgm:spPr/>
    </dgm:pt>
    <dgm:pt modelId="{49DA186A-53F0-4EB9-9CE1-139726097C53}" type="pres">
      <dgm:prSet presAssocID="{B23B9EBA-0A1C-44A0-981E-3A18024325AB}" presName="desTx" presStyleLbl="fgAcc1" presStyleIdx="0" presStyleCnt="3">
        <dgm:presLayoutVars>
          <dgm:bulletEnabled val="1"/>
        </dgm:presLayoutVars>
      </dgm:prSet>
      <dgm:spPr/>
    </dgm:pt>
    <dgm:pt modelId="{83864FE3-9304-4309-A449-55B672C0B39B}" type="pres">
      <dgm:prSet presAssocID="{E8468E7B-C354-4589-9863-F1EF493E17AD}" presName="sibTrans" presStyleLbl="sibTrans2D1" presStyleIdx="0" presStyleCnt="2"/>
      <dgm:spPr/>
    </dgm:pt>
    <dgm:pt modelId="{CDAB5C08-7F77-4C04-BB99-FF3B9B39F431}" type="pres">
      <dgm:prSet presAssocID="{E8468E7B-C354-4589-9863-F1EF493E17AD}" presName="connTx" presStyleLbl="sibTrans2D1" presStyleIdx="0" presStyleCnt="2"/>
      <dgm:spPr/>
    </dgm:pt>
    <dgm:pt modelId="{403D0764-978D-42A4-B832-DF9A036DD687}" type="pres">
      <dgm:prSet presAssocID="{D4DB18BB-1018-42DF-A5FF-A1D3C8C53AE5}" presName="composite" presStyleCnt="0"/>
      <dgm:spPr/>
    </dgm:pt>
    <dgm:pt modelId="{52D21085-F0C7-4772-A2AE-4F9B52178D8F}" type="pres">
      <dgm:prSet presAssocID="{D4DB18BB-1018-42DF-A5FF-A1D3C8C53AE5}" presName="parTx" presStyleLbl="node1" presStyleIdx="0" presStyleCnt="3">
        <dgm:presLayoutVars>
          <dgm:chMax val="0"/>
          <dgm:chPref val="0"/>
          <dgm:bulletEnabled val="1"/>
        </dgm:presLayoutVars>
      </dgm:prSet>
      <dgm:spPr/>
    </dgm:pt>
    <dgm:pt modelId="{24E62AF0-6453-4479-BDEB-5861AEEAADC2}" type="pres">
      <dgm:prSet presAssocID="{D4DB18BB-1018-42DF-A5FF-A1D3C8C53AE5}" presName="parSh" presStyleLbl="node1" presStyleIdx="1" presStyleCnt="3"/>
      <dgm:spPr/>
    </dgm:pt>
    <dgm:pt modelId="{816A5FCA-7159-4E27-B106-C1A9F13F3A5B}" type="pres">
      <dgm:prSet presAssocID="{D4DB18BB-1018-42DF-A5FF-A1D3C8C53AE5}" presName="desTx" presStyleLbl="fgAcc1" presStyleIdx="1" presStyleCnt="3">
        <dgm:presLayoutVars>
          <dgm:bulletEnabled val="1"/>
        </dgm:presLayoutVars>
      </dgm:prSet>
      <dgm:spPr/>
    </dgm:pt>
    <dgm:pt modelId="{F8DD2E47-A39B-4832-B45F-D91273071ABF}" type="pres">
      <dgm:prSet presAssocID="{666DA7EF-8364-4DFD-867B-33ED2793E1F3}" presName="sibTrans" presStyleLbl="sibTrans2D1" presStyleIdx="1" presStyleCnt="2"/>
      <dgm:spPr/>
    </dgm:pt>
    <dgm:pt modelId="{DEFC17B7-0984-438D-B523-DA965BE18C1D}" type="pres">
      <dgm:prSet presAssocID="{666DA7EF-8364-4DFD-867B-33ED2793E1F3}" presName="connTx" presStyleLbl="sibTrans2D1" presStyleIdx="1" presStyleCnt="2"/>
      <dgm:spPr/>
    </dgm:pt>
    <dgm:pt modelId="{5ADD9DB5-A720-458C-9907-62DEB2B705DB}" type="pres">
      <dgm:prSet presAssocID="{F8C0C689-58FD-4E8B-AE56-99DA0DB786B2}" presName="composite" presStyleCnt="0"/>
      <dgm:spPr/>
    </dgm:pt>
    <dgm:pt modelId="{ABBB0051-2CEE-43F8-B95D-B526C552E1FD}" type="pres">
      <dgm:prSet presAssocID="{F8C0C689-58FD-4E8B-AE56-99DA0DB786B2}" presName="parTx" presStyleLbl="node1" presStyleIdx="1" presStyleCnt="3">
        <dgm:presLayoutVars>
          <dgm:chMax val="0"/>
          <dgm:chPref val="0"/>
          <dgm:bulletEnabled val="1"/>
        </dgm:presLayoutVars>
      </dgm:prSet>
      <dgm:spPr/>
    </dgm:pt>
    <dgm:pt modelId="{0154A706-6B84-4D11-BD87-20329DDD16D9}" type="pres">
      <dgm:prSet presAssocID="{F8C0C689-58FD-4E8B-AE56-99DA0DB786B2}" presName="parSh" presStyleLbl="node1" presStyleIdx="2" presStyleCnt="3"/>
      <dgm:spPr/>
    </dgm:pt>
    <dgm:pt modelId="{8F0EE730-F5FD-4E74-BDD2-CBCBCF109060}" type="pres">
      <dgm:prSet presAssocID="{F8C0C689-58FD-4E8B-AE56-99DA0DB786B2}" presName="desTx" presStyleLbl="fgAcc1" presStyleIdx="2" presStyleCnt="3">
        <dgm:presLayoutVars>
          <dgm:bulletEnabled val="1"/>
        </dgm:presLayoutVars>
      </dgm:prSet>
      <dgm:spPr/>
    </dgm:pt>
  </dgm:ptLst>
  <dgm:cxnLst>
    <dgm:cxn modelId="{83FE5806-1F20-4E7D-B63D-5E6F8D2C5525}" type="presOf" srcId="{A0BDE87D-9EA0-4A05-8BC0-B96196DF56B3}" destId="{8F0EE730-F5FD-4E74-BDD2-CBCBCF109060}" srcOrd="0" destOrd="0" presId="urn:microsoft.com/office/officeart/2005/8/layout/process3"/>
    <dgm:cxn modelId="{9D3C790C-D7EE-4BEC-850B-B7B8AAA5D254}" srcId="{D4DB18BB-1018-42DF-A5FF-A1D3C8C53AE5}" destId="{AD58DDBE-CBEE-4728-9713-C1A783CFB6EB}" srcOrd="0" destOrd="0" parTransId="{85BAF902-2DE1-477C-BF92-5D7608B7F0BE}" sibTransId="{1071B5DD-3839-4574-9891-F9A3DF78F66D}"/>
    <dgm:cxn modelId="{84BAC518-E039-4F2B-B7AC-EB2A30637DDD}" type="presOf" srcId="{AD58DDBE-CBEE-4728-9713-C1A783CFB6EB}" destId="{816A5FCA-7159-4E27-B106-C1A9F13F3A5B}" srcOrd="0" destOrd="0" presId="urn:microsoft.com/office/officeart/2005/8/layout/process3"/>
    <dgm:cxn modelId="{A4983729-4C80-42D6-B89B-E6491CF2D25F}" type="presOf" srcId="{E4D8F1B2-8BF4-4C9D-BF0D-8AD2AD4BF37C}" destId="{49DA186A-53F0-4EB9-9CE1-139726097C53}" srcOrd="0" destOrd="0" presId="urn:microsoft.com/office/officeart/2005/8/layout/process3"/>
    <dgm:cxn modelId="{BCE0052A-B53E-47E7-A4E3-72065BA42AA6}" type="presOf" srcId="{666DA7EF-8364-4DFD-867B-33ED2793E1F3}" destId="{F8DD2E47-A39B-4832-B45F-D91273071ABF}" srcOrd="0" destOrd="0" presId="urn:microsoft.com/office/officeart/2005/8/layout/process3"/>
    <dgm:cxn modelId="{0CBBFD2C-8886-4F06-8E47-B59A7548BD9E}" srcId="{B997A342-8962-4D48-A8EC-A7AE4B501ABB}" destId="{B23B9EBA-0A1C-44A0-981E-3A18024325AB}" srcOrd="0" destOrd="0" parTransId="{8ED95B8C-7DF5-4528-A8DD-E15F1FA04B17}" sibTransId="{E8468E7B-C354-4589-9863-F1EF493E17AD}"/>
    <dgm:cxn modelId="{685C7853-B341-4B21-A5F3-391517C317B2}" srcId="{B997A342-8962-4D48-A8EC-A7AE4B501ABB}" destId="{D4DB18BB-1018-42DF-A5FF-A1D3C8C53AE5}" srcOrd="1" destOrd="0" parTransId="{C4F4556E-BB38-4B48-890D-CE858577A735}" sibTransId="{666DA7EF-8364-4DFD-867B-33ED2793E1F3}"/>
    <dgm:cxn modelId="{BFBE8A5A-39EF-467F-8DE9-4E4A6359B465}" type="presOf" srcId="{F8C0C689-58FD-4E8B-AE56-99DA0DB786B2}" destId="{0154A706-6B84-4D11-BD87-20329DDD16D9}" srcOrd="1" destOrd="0" presId="urn:microsoft.com/office/officeart/2005/8/layout/process3"/>
    <dgm:cxn modelId="{01EDBB62-DC37-4EBF-93A2-E35E1D92C07F}" type="presOf" srcId="{E8468E7B-C354-4589-9863-F1EF493E17AD}" destId="{CDAB5C08-7F77-4C04-BB99-FF3B9B39F431}" srcOrd="1" destOrd="0" presId="urn:microsoft.com/office/officeart/2005/8/layout/process3"/>
    <dgm:cxn modelId="{47383769-C0D7-4AD5-959D-7DC97136638F}" type="presOf" srcId="{B23B9EBA-0A1C-44A0-981E-3A18024325AB}" destId="{D0069B69-7F88-4CE7-9F17-4A134142F9DF}" srcOrd="1" destOrd="0" presId="urn:microsoft.com/office/officeart/2005/8/layout/process3"/>
    <dgm:cxn modelId="{4E897372-18D1-460A-9997-D85174C8D0BA}" srcId="{B997A342-8962-4D48-A8EC-A7AE4B501ABB}" destId="{F8C0C689-58FD-4E8B-AE56-99DA0DB786B2}" srcOrd="2" destOrd="0" parTransId="{2B559724-2E2E-46AD-9CC2-91CA76067384}" sibTransId="{5985E76F-1758-4ACC-93F2-A3248D07088F}"/>
    <dgm:cxn modelId="{DCBDAD7E-A1C6-4AC7-86B8-4E206D3FBC0E}" type="presOf" srcId="{F8C0C689-58FD-4E8B-AE56-99DA0DB786B2}" destId="{ABBB0051-2CEE-43F8-B95D-B526C552E1FD}" srcOrd="0" destOrd="0" presId="urn:microsoft.com/office/officeart/2005/8/layout/process3"/>
    <dgm:cxn modelId="{317CEC88-38EF-4FAE-A93C-6CBD7BF13A3A}" type="presOf" srcId="{B23B9EBA-0A1C-44A0-981E-3A18024325AB}" destId="{B4F80DA2-4AEE-4B84-B445-7A25241A24DA}" srcOrd="0" destOrd="0" presId="urn:microsoft.com/office/officeart/2005/8/layout/process3"/>
    <dgm:cxn modelId="{FAED4494-0161-48CD-9252-41A22A5D9B6E}" srcId="{F8C0C689-58FD-4E8B-AE56-99DA0DB786B2}" destId="{A0BDE87D-9EA0-4A05-8BC0-B96196DF56B3}" srcOrd="0" destOrd="0" parTransId="{C0563DA4-B5E4-4F60-83AE-600112911CEE}" sibTransId="{0AB9C587-5D13-422E-8D3B-4E6D0F5E6CAC}"/>
    <dgm:cxn modelId="{367026BB-7614-4C96-8BDE-AE616A74E344}" type="presOf" srcId="{D4DB18BB-1018-42DF-A5FF-A1D3C8C53AE5}" destId="{24E62AF0-6453-4479-BDEB-5861AEEAADC2}" srcOrd="1" destOrd="0" presId="urn:microsoft.com/office/officeart/2005/8/layout/process3"/>
    <dgm:cxn modelId="{518635C2-E2DD-4FBF-AF80-4616668BFEB2}" srcId="{B23B9EBA-0A1C-44A0-981E-3A18024325AB}" destId="{E4D8F1B2-8BF4-4C9D-BF0D-8AD2AD4BF37C}" srcOrd="0" destOrd="0" parTransId="{34A87C51-B1F6-441F-8B70-136EDD56DE77}" sibTransId="{F2610D27-CA3B-4F62-9D4B-5C113D9803B4}"/>
    <dgm:cxn modelId="{BFF992C5-B3E8-4457-A33E-07D81C36E0F9}" type="presOf" srcId="{D4DB18BB-1018-42DF-A5FF-A1D3C8C53AE5}" destId="{52D21085-F0C7-4772-A2AE-4F9B52178D8F}" srcOrd="0" destOrd="0" presId="urn:microsoft.com/office/officeart/2005/8/layout/process3"/>
    <dgm:cxn modelId="{7D6556D2-84BB-4091-A6D5-9DBB20484BA9}" type="presOf" srcId="{666DA7EF-8364-4DFD-867B-33ED2793E1F3}" destId="{DEFC17B7-0984-438D-B523-DA965BE18C1D}" srcOrd="1" destOrd="0" presId="urn:microsoft.com/office/officeart/2005/8/layout/process3"/>
    <dgm:cxn modelId="{FCC5B0E8-7FC5-450E-ABAF-091D49DEFAAF}" type="presOf" srcId="{B997A342-8962-4D48-A8EC-A7AE4B501ABB}" destId="{41B2050E-9CAB-44CE-A0D6-2D99F35F3257}" srcOrd="0" destOrd="0" presId="urn:microsoft.com/office/officeart/2005/8/layout/process3"/>
    <dgm:cxn modelId="{5A2D32F1-91AC-4CC1-A6F1-3EDED711AD11}" type="presOf" srcId="{E8468E7B-C354-4589-9863-F1EF493E17AD}" destId="{83864FE3-9304-4309-A449-55B672C0B39B}" srcOrd="0" destOrd="0" presId="urn:microsoft.com/office/officeart/2005/8/layout/process3"/>
    <dgm:cxn modelId="{8E809E55-EB9D-4701-824A-8CEB7DECB0D8}" type="presParOf" srcId="{41B2050E-9CAB-44CE-A0D6-2D99F35F3257}" destId="{D685DB9F-A5D2-4173-9679-CBE5F45EAD73}" srcOrd="0" destOrd="0" presId="urn:microsoft.com/office/officeart/2005/8/layout/process3"/>
    <dgm:cxn modelId="{9AD336DA-3180-4EC6-A2B5-45CC3EB12556}" type="presParOf" srcId="{D685DB9F-A5D2-4173-9679-CBE5F45EAD73}" destId="{B4F80DA2-4AEE-4B84-B445-7A25241A24DA}" srcOrd="0" destOrd="0" presId="urn:microsoft.com/office/officeart/2005/8/layout/process3"/>
    <dgm:cxn modelId="{23FD9585-BB9E-43D8-B70A-C4B948A8F8CA}" type="presParOf" srcId="{D685DB9F-A5D2-4173-9679-CBE5F45EAD73}" destId="{D0069B69-7F88-4CE7-9F17-4A134142F9DF}" srcOrd="1" destOrd="0" presId="urn:microsoft.com/office/officeart/2005/8/layout/process3"/>
    <dgm:cxn modelId="{04A6879A-3DFB-4DD6-AD03-6C91435BC81F}" type="presParOf" srcId="{D685DB9F-A5D2-4173-9679-CBE5F45EAD73}" destId="{49DA186A-53F0-4EB9-9CE1-139726097C53}" srcOrd="2" destOrd="0" presId="urn:microsoft.com/office/officeart/2005/8/layout/process3"/>
    <dgm:cxn modelId="{3D2E5DB4-2D12-416F-979B-594D3B1B17C6}" type="presParOf" srcId="{41B2050E-9CAB-44CE-A0D6-2D99F35F3257}" destId="{83864FE3-9304-4309-A449-55B672C0B39B}" srcOrd="1" destOrd="0" presId="urn:microsoft.com/office/officeart/2005/8/layout/process3"/>
    <dgm:cxn modelId="{6126CD77-EA6F-40D8-BA16-CA088FF7594E}" type="presParOf" srcId="{83864FE3-9304-4309-A449-55B672C0B39B}" destId="{CDAB5C08-7F77-4C04-BB99-FF3B9B39F431}" srcOrd="0" destOrd="0" presId="urn:microsoft.com/office/officeart/2005/8/layout/process3"/>
    <dgm:cxn modelId="{E8CFED54-5644-499E-803C-54D766F954D5}" type="presParOf" srcId="{41B2050E-9CAB-44CE-A0D6-2D99F35F3257}" destId="{403D0764-978D-42A4-B832-DF9A036DD687}" srcOrd="2" destOrd="0" presId="urn:microsoft.com/office/officeart/2005/8/layout/process3"/>
    <dgm:cxn modelId="{8DD38B0D-0A7D-4905-8D0F-49064F8832C1}" type="presParOf" srcId="{403D0764-978D-42A4-B832-DF9A036DD687}" destId="{52D21085-F0C7-4772-A2AE-4F9B52178D8F}" srcOrd="0" destOrd="0" presId="urn:microsoft.com/office/officeart/2005/8/layout/process3"/>
    <dgm:cxn modelId="{DE48FC67-384C-4E06-A338-B721A50ADE4E}" type="presParOf" srcId="{403D0764-978D-42A4-B832-DF9A036DD687}" destId="{24E62AF0-6453-4479-BDEB-5861AEEAADC2}" srcOrd="1" destOrd="0" presId="urn:microsoft.com/office/officeart/2005/8/layout/process3"/>
    <dgm:cxn modelId="{3E600B99-AEBE-4877-8478-21D4173EADD4}" type="presParOf" srcId="{403D0764-978D-42A4-B832-DF9A036DD687}" destId="{816A5FCA-7159-4E27-B106-C1A9F13F3A5B}" srcOrd="2" destOrd="0" presId="urn:microsoft.com/office/officeart/2005/8/layout/process3"/>
    <dgm:cxn modelId="{A645B085-2739-461C-B556-8907731F2677}" type="presParOf" srcId="{41B2050E-9CAB-44CE-A0D6-2D99F35F3257}" destId="{F8DD2E47-A39B-4832-B45F-D91273071ABF}" srcOrd="3" destOrd="0" presId="urn:microsoft.com/office/officeart/2005/8/layout/process3"/>
    <dgm:cxn modelId="{C1382E45-D230-4DDA-AC4E-18F16432F100}" type="presParOf" srcId="{F8DD2E47-A39B-4832-B45F-D91273071ABF}" destId="{DEFC17B7-0984-438D-B523-DA965BE18C1D}" srcOrd="0" destOrd="0" presId="urn:microsoft.com/office/officeart/2005/8/layout/process3"/>
    <dgm:cxn modelId="{99D9A0DC-5AB9-4538-8CC4-09A61F75ED74}" type="presParOf" srcId="{41B2050E-9CAB-44CE-A0D6-2D99F35F3257}" destId="{5ADD9DB5-A720-458C-9907-62DEB2B705DB}" srcOrd="4" destOrd="0" presId="urn:microsoft.com/office/officeart/2005/8/layout/process3"/>
    <dgm:cxn modelId="{828CF93A-7706-4F65-86B0-CE4FF1CB34E0}" type="presParOf" srcId="{5ADD9DB5-A720-458C-9907-62DEB2B705DB}" destId="{ABBB0051-2CEE-43F8-B95D-B526C552E1FD}" srcOrd="0" destOrd="0" presId="urn:microsoft.com/office/officeart/2005/8/layout/process3"/>
    <dgm:cxn modelId="{3825EA1C-9B97-42A2-8BBD-2AB343979914}" type="presParOf" srcId="{5ADD9DB5-A720-458C-9907-62DEB2B705DB}" destId="{0154A706-6B84-4D11-BD87-20329DDD16D9}" srcOrd="1" destOrd="0" presId="urn:microsoft.com/office/officeart/2005/8/layout/process3"/>
    <dgm:cxn modelId="{EE6EDC35-508B-4219-8577-A10DE90D2479}" type="presParOf" srcId="{5ADD9DB5-A720-458C-9907-62DEB2B705DB}" destId="{8F0EE730-F5FD-4E74-BDD2-CBCBCF109060}" srcOrd="2" destOrd="0" presId="urn:microsoft.com/office/officeart/2005/8/layout/process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AF08886-640F-40FD-B389-13C526655353}" type="doc">
      <dgm:prSet loTypeId="urn:microsoft.com/office/officeart/2005/8/layout/bProcess4" loCatId="process" qsTypeId="urn:microsoft.com/office/officeart/2005/8/quickstyle/simple1" qsCatId="simple" csTypeId="urn:microsoft.com/office/officeart/2005/8/colors/colorful5" csCatId="colorful" phldr="1"/>
      <dgm:spPr/>
      <dgm:t>
        <a:bodyPr/>
        <a:lstStyle/>
        <a:p>
          <a:endParaRPr lang="de-DE"/>
        </a:p>
      </dgm:t>
    </dgm:pt>
    <dgm:pt modelId="{CDFA04BC-5DD7-47DA-9702-C6F3FF22FD83}">
      <dgm:prSet phldrT="[Text]"/>
      <dgm:spPr/>
      <dgm:t>
        <a:bodyPr/>
        <a:lstStyle/>
        <a:p>
          <a:pPr algn="ctr"/>
          <a:r>
            <a:rPr lang="de-DE"/>
            <a:t>Company aquires new cable by R&amp;D or purchase</a:t>
          </a:r>
        </a:p>
      </dgm:t>
    </dgm:pt>
    <dgm:pt modelId="{CBE2D139-D9E6-4E9B-819C-00855DBB1A7E}" type="parTrans" cxnId="{A920E5AC-7D98-4DCC-820D-3F07F8C410BA}">
      <dgm:prSet/>
      <dgm:spPr/>
      <dgm:t>
        <a:bodyPr/>
        <a:lstStyle/>
        <a:p>
          <a:pPr algn="ctr"/>
          <a:endParaRPr lang="de-DE"/>
        </a:p>
      </dgm:t>
    </dgm:pt>
    <dgm:pt modelId="{87BD19F1-47EC-484B-84C7-B9CFF1D89136}" type="sibTrans" cxnId="{A920E5AC-7D98-4DCC-820D-3F07F8C410BA}">
      <dgm:prSet/>
      <dgm:spPr/>
      <dgm:t>
        <a:bodyPr/>
        <a:lstStyle/>
        <a:p>
          <a:pPr algn="ctr"/>
          <a:endParaRPr lang="de-DE"/>
        </a:p>
      </dgm:t>
    </dgm:pt>
    <dgm:pt modelId="{D2F74652-78CF-4DD9-A16C-BE95A60CBE93}">
      <dgm:prSet phldrT="[Text]"/>
      <dgm:spPr/>
      <dgm:t>
        <a:bodyPr/>
        <a:lstStyle/>
        <a:p>
          <a:pPr algn="ctr"/>
          <a:r>
            <a:rPr lang="de-DE"/>
            <a:t>Cable Details are confirmed by either R&amp;D-Department or exteral source</a:t>
          </a:r>
        </a:p>
      </dgm:t>
    </dgm:pt>
    <dgm:pt modelId="{2A977BDF-DF58-432D-87DE-C50F72D5BDA2}" type="parTrans" cxnId="{22447B85-7E93-4B1F-9F83-36AE68395FC4}">
      <dgm:prSet/>
      <dgm:spPr/>
      <dgm:t>
        <a:bodyPr/>
        <a:lstStyle/>
        <a:p>
          <a:pPr algn="ctr"/>
          <a:endParaRPr lang="de-DE"/>
        </a:p>
      </dgm:t>
    </dgm:pt>
    <dgm:pt modelId="{BE53BEBF-7E6B-42D7-ABD3-3A9F7E1C07E5}" type="sibTrans" cxnId="{22447B85-7E93-4B1F-9F83-36AE68395FC4}">
      <dgm:prSet/>
      <dgm:spPr/>
      <dgm:t>
        <a:bodyPr/>
        <a:lstStyle/>
        <a:p>
          <a:pPr algn="ctr"/>
          <a:endParaRPr lang="de-DE"/>
        </a:p>
      </dgm:t>
    </dgm:pt>
    <dgm:pt modelId="{7D07E595-6B31-44B5-9BB3-B47DD690CAFE}">
      <dgm:prSet phldrT="[Text]"/>
      <dgm:spPr/>
      <dgm:t>
        <a:bodyPr/>
        <a:lstStyle/>
        <a:p>
          <a:pPr algn="ctr"/>
          <a:r>
            <a:rPr lang="de-DE"/>
            <a:t>User with access permissions logs into Cable Wizard</a:t>
          </a:r>
        </a:p>
      </dgm:t>
    </dgm:pt>
    <dgm:pt modelId="{46722D4A-7F27-4FCB-A4DC-6F9AD418CEC2}" type="parTrans" cxnId="{D5BAC259-C181-4E63-A0D4-8D82584DBC6A}">
      <dgm:prSet/>
      <dgm:spPr/>
      <dgm:t>
        <a:bodyPr/>
        <a:lstStyle/>
        <a:p>
          <a:pPr algn="ctr"/>
          <a:endParaRPr lang="de-DE"/>
        </a:p>
      </dgm:t>
    </dgm:pt>
    <dgm:pt modelId="{BA8CEDBE-E3ED-4950-80B6-EBF965BB6039}" type="sibTrans" cxnId="{D5BAC259-C181-4E63-A0D4-8D82584DBC6A}">
      <dgm:prSet/>
      <dgm:spPr/>
      <dgm:t>
        <a:bodyPr/>
        <a:lstStyle/>
        <a:p>
          <a:pPr algn="ctr"/>
          <a:endParaRPr lang="de-DE"/>
        </a:p>
      </dgm:t>
    </dgm:pt>
    <dgm:pt modelId="{660DD0BA-22DE-4B0C-90E9-06096FA3E0C0}">
      <dgm:prSet phldrT="[Text]"/>
      <dgm:spPr/>
      <dgm:t>
        <a:bodyPr/>
        <a:lstStyle/>
        <a:p>
          <a:pPr algn="ctr"/>
          <a:r>
            <a:rPr lang="de-DE"/>
            <a:t>Cable details are entered into cable wizard</a:t>
          </a:r>
        </a:p>
      </dgm:t>
    </dgm:pt>
    <dgm:pt modelId="{60370650-3633-499B-B4DD-B9BD1C51E757}" type="parTrans" cxnId="{854E0D26-FE76-4C73-BD51-A9DE11D57B1E}">
      <dgm:prSet/>
      <dgm:spPr/>
      <dgm:t>
        <a:bodyPr/>
        <a:lstStyle/>
        <a:p>
          <a:pPr algn="ctr"/>
          <a:endParaRPr lang="de-DE"/>
        </a:p>
      </dgm:t>
    </dgm:pt>
    <dgm:pt modelId="{2AF79EFC-8053-4153-AA1D-23CE9636BAFD}" type="sibTrans" cxnId="{854E0D26-FE76-4C73-BD51-A9DE11D57B1E}">
      <dgm:prSet/>
      <dgm:spPr/>
      <dgm:t>
        <a:bodyPr/>
        <a:lstStyle/>
        <a:p>
          <a:pPr algn="ctr"/>
          <a:endParaRPr lang="de-DE"/>
        </a:p>
      </dgm:t>
    </dgm:pt>
    <dgm:pt modelId="{5E40E26C-FEF4-4E93-BA39-D4A846AD8DD2}">
      <dgm:prSet phldrT="[Text]"/>
      <dgm:spPr/>
      <dgm:t>
        <a:bodyPr/>
        <a:lstStyle/>
        <a:p>
          <a:pPr algn="ctr"/>
          <a:r>
            <a:rPr lang="de-DE"/>
            <a:t>Cable Wizard saves Data in AMLX format </a:t>
          </a:r>
        </a:p>
      </dgm:t>
    </dgm:pt>
    <dgm:pt modelId="{85065138-07A0-481B-A8B9-6733B5F2B31E}" type="parTrans" cxnId="{4034B65B-4912-49FB-B90F-B546951AA153}">
      <dgm:prSet/>
      <dgm:spPr/>
      <dgm:t>
        <a:bodyPr/>
        <a:lstStyle/>
        <a:p>
          <a:pPr algn="ctr"/>
          <a:endParaRPr lang="de-DE"/>
        </a:p>
      </dgm:t>
    </dgm:pt>
    <dgm:pt modelId="{FF5AD8FF-2023-425A-9182-188B7E48BD5E}" type="sibTrans" cxnId="{4034B65B-4912-49FB-B90F-B546951AA153}">
      <dgm:prSet/>
      <dgm:spPr/>
      <dgm:t>
        <a:bodyPr/>
        <a:lstStyle/>
        <a:p>
          <a:pPr algn="ctr"/>
          <a:endParaRPr lang="de-DE"/>
        </a:p>
      </dgm:t>
    </dgm:pt>
    <dgm:pt modelId="{0C88FDAC-A004-4EE9-B002-2AFC264A9F85}">
      <dgm:prSet phldrT="[Text]"/>
      <dgm:spPr/>
      <dgm:t>
        <a:bodyPr/>
        <a:lstStyle/>
        <a:p>
          <a:pPr algn="ctr"/>
          <a:r>
            <a:rPr lang="de-DE"/>
            <a:t>Display page of Display Wizard is refreshed, now with added new cable</a:t>
          </a:r>
        </a:p>
      </dgm:t>
    </dgm:pt>
    <dgm:pt modelId="{980A3A83-A499-48D9-8663-D68541887CFE}" type="parTrans" cxnId="{E08F87BA-44CB-490A-B9CB-3856CD569527}">
      <dgm:prSet/>
      <dgm:spPr/>
      <dgm:t>
        <a:bodyPr/>
        <a:lstStyle/>
        <a:p>
          <a:pPr algn="ctr"/>
          <a:endParaRPr lang="de-DE"/>
        </a:p>
      </dgm:t>
    </dgm:pt>
    <dgm:pt modelId="{14DD1504-C67D-46A2-9C44-4B247ADA7957}" type="sibTrans" cxnId="{E08F87BA-44CB-490A-B9CB-3856CD569527}">
      <dgm:prSet/>
      <dgm:spPr/>
      <dgm:t>
        <a:bodyPr/>
        <a:lstStyle/>
        <a:p>
          <a:pPr algn="ctr"/>
          <a:endParaRPr lang="de-DE"/>
        </a:p>
      </dgm:t>
    </dgm:pt>
    <dgm:pt modelId="{778BFE50-26A3-44D5-BED4-03BEB334FF27}">
      <dgm:prSet phldrT="[Text]"/>
      <dgm:spPr/>
      <dgm:t>
        <a:bodyPr/>
        <a:lstStyle/>
        <a:p>
          <a:pPr algn="ctr"/>
          <a:r>
            <a:rPr lang="de-DE"/>
            <a:t>Cable Wizard checks for duplicate entries by crossreferencing name and connector type </a:t>
          </a:r>
        </a:p>
      </dgm:t>
    </dgm:pt>
    <dgm:pt modelId="{CB7CF1B0-5C9F-4360-9681-B80C0458A83F}" type="sibTrans" cxnId="{8F39B409-1087-4EE5-8A7A-1FA0AF447701}">
      <dgm:prSet/>
      <dgm:spPr/>
      <dgm:t>
        <a:bodyPr/>
        <a:lstStyle/>
        <a:p>
          <a:pPr algn="ctr"/>
          <a:endParaRPr lang="de-DE"/>
        </a:p>
      </dgm:t>
    </dgm:pt>
    <dgm:pt modelId="{03CF7D45-E6A5-441F-BC5E-E3A92965A97F}" type="parTrans" cxnId="{8F39B409-1087-4EE5-8A7A-1FA0AF447701}">
      <dgm:prSet/>
      <dgm:spPr/>
      <dgm:t>
        <a:bodyPr/>
        <a:lstStyle/>
        <a:p>
          <a:pPr algn="ctr"/>
          <a:endParaRPr lang="de-DE"/>
        </a:p>
      </dgm:t>
    </dgm:pt>
    <dgm:pt modelId="{22063BE8-AC6F-4789-9E06-4202173C24F2}" type="pres">
      <dgm:prSet presAssocID="{9AF08886-640F-40FD-B389-13C526655353}" presName="Name0" presStyleCnt="0">
        <dgm:presLayoutVars>
          <dgm:dir/>
          <dgm:resizeHandles/>
        </dgm:presLayoutVars>
      </dgm:prSet>
      <dgm:spPr/>
    </dgm:pt>
    <dgm:pt modelId="{9536D59F-22F6-4AE4-8DBE-C4B11E115277}" type="pres">
      <dgm:prSet presAssocID="{CDFA04BC-5DD7-47DA-9702-C6F3FF22FD83}" presName="compNode" presStyleCnt="0"/>
      <dgm:spPr/>
    </dgm:pt>
    <dgm:pt modelId="{05D934BE-4447-4848-AC79-F3B39EB38E39}" type="pres">
      <dgm:prSet presAssocID="{CDFA04BC-5DD7-47DA-9702-C6F3FF22FD83}" presName="dummyConnPt" presStyleCnt="0"/>
      <dgm:spPr/>
    </dgm:pt>
    <dgm:pt modelId="{82A01B57-21E8-4A15-92FA-FAF36A0C6A18}" type="pres">
      <dgm:prSet presAssocID="{CDFA04BC-5DD7-47DA-9702-C6F3FF22FD83}" presName="node" presStyleLbl="node1" presStyleIdx="0" presStyleCnt="7">
        <dgm:presLayoutVars>
          <dgm:bulletEnabled val="1"/>
        </dgm:presLayoutVars>
      </dgm:prSet>
      <dgm:spPr/>
    </dgm:pt>
    <dgm:pt modelId="{9718C7DF-36C5-49BF-A132-346639E9DCEE}" type="pres">
      <dgm:prSet presAssocID="{87BD19F1-47EC-484B-84C7-B9CFF1D89136}" presName="sibTrans" presStyleLbl="bgSibTrans2D1" presStyleIdx="0" presStyleCnt="6"/>
      <dgm:spPr/>
    </dgm:pt>
    <dgm:pt modelId="{0340EEC1-7DD9-4247-B702-772BDA04DEA6}" type="pres">
      <dgm:prSet presAssocID="{D2F74652-78CF-4DD9-A16C-BE95A60CBE93}" presName="compNode" presStyleCnt="0"/>
      <dgm:spPr/>
    </dgm:pt>
    <dgm:pt modelId="{13781AAE-2F6A-4AF0-BD38-31F801335104}" type="pres">
      <dgm:prSet presAssocID="{D2F74652-78CF-4DD9-A16C-BE95A60CBE93}" presName="dummyConnPt" presStyleCnt="0"/>
      <dgm:spPr/>
    </dgm:pt>
    <dgm:pt modelId="{45B297A9-BAB5-490C-B235-78D89F15F57C}" type="pres">
      <dgm:prSet presAssocID="{D2F74652-78CF-4DD9-A16C-BE95A60CBE93}" presName="node" presStyleLbl="node1" presStyleIdx="1" presStyleCnt="7">
        <dgm:presLayoutVars>
          <dgm:bulletEnabled val="1"/>
        </dgm:presLayoutVars>
      </dgm:prSet>
      <dgm:spPr/>
    </dgm:pt>
    <dgm:pt modelId="{346CBDA9-E325-4659-B086-44E6C6F2C33D}" type="pres">
      <dgm:prSet presAssocID="{BE53BEBF-7E6B-42D7-ABD3-3A9F7E1C07E5}" presName="sibTrans" presStyleLbl="bgSibTrans2D1" presStyleIdx="1" presStyleCnt="6"/>
      <dgm:spPr/>
    </dgm:pt>
    <dgm:pt modelId="{CD3C33B6-F27B-43BE-B71F-C09610A02BFB}" type="pres">
      <dgm:prSet presAssocID="{7D07E595-6B31-44B5-9BB3-B47DD690CAFE}" presName="compNode" presStyleCnt="0"/>
      <dgm:spPr/>
    </dgm:pt>
    <dgm:pt modelId="{C2161B08-6D91-4BA0-817D-C7BE4C29582C}" type="pres">
      <dgm:prSet presAssocID="{7D07E595-6B31-44B5-9BB3-B47DD690CAFE}" presName="dummyConnPt" presStyleCnt="0"/>
      <dgm:spPr/>
    </dgm:pt>
    <dgm:pt modelId="{B4808953-CEE7-4482-B3D0-4D4AB0721A3F}" type="pres">
      <dgm:prSet presAssocID="{7D07E595-6B31-44B5-9BB3-B47DD690CAFE}" presName="node" presStyleLbl="node1" presStyleIdx="2" presStyleCnt="7">
        <dgm:presLayoutVars>
          <dgm:bulletEnabled val="1"/>
        </dgm:presLayoutVars>
      </dgm:prSet>
      <dgm:spPr/>
    </dgm:pt>
    <dgm:pt modelId="{57576B27-1649-42CC-B3FB-3D24F742DA53}" type="pres">
      <dgm:prSet presAssocID="{BA8CEDBE-E3ED-4950-80B6-EBF965BB6039}" presName="sibTrans" presStyleLbl="bgSibTrans2D1" presStyleIdx="2" presStyleCnt="6"/>
      <dgm:spPr/>
    </dgm:pt>
    <dgm:pt modelId="{8179F9AD-ABDF-4DD3-B4EE-03B5DC731F62}" type="pres">
      <dgm:prSet presAssocID="{660DD0BA-22DE-4B0C-90E9-06096FA3E0C0}" presName="compNode" presStyleCnt="0"/>
      <dgm:spPr/>
    </dgm:pt>
    <dgm:pt modelId="{889E788D-1EBC-445F-9CA4-1FBDB5B240CA}" type="pres">
      <dgm:prSet presAssocID="{660DD0BA-22DE-4B0C-90E9-06096FA3E0C0}" presName="dummyConnPt" presStyleCnt="0"/>
      <dgm:spPr/>
    </dgm:pt>
    <dgm:pt modelId="{F22DC78A-CD5E-4AEC-9895-7FF475A049D5}" type="pres">
      <dgm:prSet presAssocID="{660DD0BA-22DE-4B0C-90E9-06096FA3E0C0}" presName="node" presStyleLbl="node1" presStyleIdx="3" presStyleCnt="7">
        <dgm:presLayoutVars>
          <dgm:bulletEnabled val="1"/>
        </dgm:presLayoutVars>
      </dgm:prSet>
      <dgm:spPr/>
    </dgm:pt>
    <dgm:pt modelId="{DE6FFBE8-5618-4826-BD9B-37F56FBD1CCA}" type="pres">
      <dgm:prSet presAssocID="{2AF79EFC-8053-4153-AA1D-23CE9636BAFD}" presName="sibTrans" presStyleLbl="bgSibTrans2D1" presStyleIdx="3" presStyleCnt="6"/>
      <dgm:spPr/>
    </dgm:pt>
    <dgm:pt modelId="{BB949512-FB17-4AAD-9E8D-6652A9B8F12D}" type="pres">
      <dgm:prSet presAssocID="{778BFE50-26A3-44D5-BED4-03BEB334FF27}" presName="compNode" presStyleCnt="0"/>
      <dgm:spPr/>
    </dgm:pt>
    <dgm:pt modelId="{213D71F2-5BB3-4ABE-9A16-C333545DA612}" type="pres">
      <dgm:prSet presAssocID="{778BFE50-26A3-44D5-BED4-03BEB334FF27}" presName="dummyConnPt" presStyleCnt="0"/>
      <dgm:spPr/>
    </dgm:pt>
    <dgm:pt modelId="{BED397CE-5CF0-4114-A3B7-91CB1B8E8A34}" type="pres">
      <dgm:prSet presAssocID="{778BFE50-26A3-44D5-BED4-03BEB334FF27}" presName="node" presStyleLbl="node1" presStyleIdx="4" presStyleCnt="7">
        <dgm:presLayoutVars>
          <dgm:bulletEnabled val="1"/>
        </dgm:presLayoutVars>
      </dgm:prSet>
      <dgm:spPr/>
    </dgm:pt>
    <dgm:pt modelId="{8DC94820-532D-460E-AD42-21D502203F1D}" type="pres">
      <dgm:prSet presAssocID="{CB7CF1B0-5C9F-4360-9681-B80C0458A83F}" presName="sibTrans" presStyleLbl="bgSibTrans2D1" presStyleIdx="4" presStyleCnt="6"/>
      <dgm:spPr/>
    </dgm:pt>
    <dgm:pt modelId="{02FCF626-BEBB-405C-BBC9-28E89E373C0A}" type="pres">
      <dgm:prSet presAssocID="{5E40E26C-FEF4-4E93-BA39-D4A846AD8DD2}" presName="compNode" presStyleCnt="0"/>
      <dgm:spPr/>
    </dgm:pt>
    <dgm:pt modelId="{2066E5AA-C295-49F0-98A3-A70192A5FCFE}" type="pres">
      <dgm:prSet presAssocID="{5E40E26C-FEF4-4E93-BA39-D4A846AD8DD2}" presName="dummyConnPt" presStyleCnt="0"/>
      <dgm:spPr/>
    </dgm:pt>
    <dgm:pt modelId="{BC83FEBD-E870-47E6-A9DC-F32C91E3A4E3}" type="pres">
      <dgm:prSet presAssocID="{5E40E26C-FEF4-4E93-BA39-D4A846AD8DD2}" presName="node" presStyleLbl="node1" presStyleIdx="5" presStyleCnt="7">
        <dgm:presLayoutVars>
          <dgm:bulletEnabled val="1"/>
        </dgm:presLayoutVars>
      </dgm:prSet>
      <dgm:spPr/>
    </dgm:pt>
    <dgm:pt modelId="{239B27C7-9DF5-4EBA-91A5-63A4B974DB53}" type="pres">
      <dgm:prSet presAssocID="{FF5AD8FF-2023-425A-9182-188B7E48BD5E}" presName="sibTrans" presStyleLbl="bgSibTrans2D1" presStyleIdx="5" presStyleCnt="6"/>
      <dgm:spPr/>
    </dgm:pt>
    <dgm:pt modelId="{875D40BB-38DD-433A-ADC5-7E61E34E4CF8}" type="pres">
      <dgm:prSet presAssocID="{0C88FDAC-A004-4EE9-B002-2AFC264A9F85}" presName="compNode" presStyleCnt="0"/>
      <dgm:spPr/>
    </dgm:pt>
    <dgm:pt modelId="{ECBE72F3-165E-4548-A526-913AAA055A87}" type="pres">
      <dgm:prSet presAssocID="{0C88FDAC-A004-4EE9-B002-2AFC264A9F85}" presName="dummyConnPt" presStyleCnt="0"/>
      <dgm:spPr/>
    </dgm:pt>
    <dgm:pt modelId="{784EF80F-24DF-4E53-A41E-362D82406636}" type="pres">
      <dgm:prSet presAssocID="{0C88FDAC-A004-4EE9-B002-2AFC264A9F85}" presName="node" presStyleLbl="node1" presStyleIdx="6" presStyleCnt="7">
        <dgm:presLayoutVars>
          <dgm:bulletEnabled val="1"/>
        </dgm:presLayoutVars>
      </dgm:prSet>
      <dgm:spPr/>
    </dgm:pt>
  </dgm:ptLst>
  <dgm:cxnLst>
    <dgm:cxn modelId="{85068D00-5540-432F-938A-D74C853DF2A3}" type="presOf" srcId="{87BD19F1-47EC-484B-84C7-B9CFF1D89136}" destId="{9718C7DF-36C5-49BF-A132-346639E9DCEE}" srcOrd="0" destOrd="0" presId="urn:microsoft.com/office/officeart/2005/8/layout/bProcess4"/>
    <dgm:cxn modelId="{81857808-FE8A-47A1-A6BD-EFB5755229D1}" type="presOf" srcId="{CB7CF1B0-5C9F-4360-9681-B80C0458A83F}" destId="{8DC94820-532D-460E-AD42-21D502203F1D}" srcOrd="0" destOrd="0" presId="urn:microsoft.com/office/officeart/2005/8/layout/bProcess4"/>
    <dgm:cxn modelId="{8F39B409-1087-4EE5-8A7A-1FA0AF447701}" srcId="{9AF08886-640F-40FD-B389-13C526655353}" destId="{778BFE50-26A3-44D5-BED4-03BEB334FF27}" srcOrd="4" destOrd="0" parTransId="{03CF7D45-E6A5-441F-BC5E-E3A92965A97F}" sibTransId="{CB7CF1B0-5C9F-4360-9681-B80C0458A83F}"/>
    <dgm:cxn modelId="{8F49C20A-F7E3-492C-9A31-0E8FFCC876B4}" type="presOf" srcId="{5E40E26C-FEF4-4E93-BA39-D4A846AD8DD2}" destId="{BC83FEBD-E870-47E6-A9DC-F32C91E3A4E3}" srcOrd="0" destOrd="0" presId="urn:microsoft.com/office/officeart/2005/8/layout/bProcess4"/>
    <dgm:cxn modelId="{AF6C701A-C54B-4AE9-B548-992A7F04D9AA}" type="presOf" srcId="{0C88FDAC-A004-4EE9-B002-2AFC264A9F85}" destId="{784EF80F-24DF-4E53-A41E-362D82406636}" srcOrd="0" destOrd="0" presId="urn:microsoft.com/office/officeart/2005/8/layout/bProcess4"/>
    <dgm:cxn modelId="{854E0D26-FE76-4C73-BD51-A9DE11D57B1E}" srcId="{9AF08886-640F-40FD-B389-13C526655353}" destId="{660DD0BA-22DE-4B0C-90E9-06096FA3E0C0}" srcOrd="3" destOrd="0" parTransId="{60370650-3633-499B-B4DD-B9BD1C51E757}" sibTransId="{2AF79EFC-8053-4153-AA1D-23CE9636BAFD}"/>
    <dgm:cxn modelId="{FD844D2C-3E46-42EE-B183-4DFA3F9264B0}" type="presOf" srcId="{660DD0BA-22DE-4B0C-90E9-06096FA3E0C0}" destId="{F22DC78A-CD5E-4AEC-9895-7FF475A049D5}" srcOrd="0" destOrd="0" presId="urn:microsoft.com/office/officeart/2005/8/layout/bProcess4"/>
    <dgm:cxn modelId="{D5BAC259-C181-4E63-A0D4-8D82584DBC6A}" srcId="{9AF08886-640F-40FD-B389-13C526655353}" destId="{7D07E595-6B31-44B5-9BB3-B47DD690CAFE}" srcOrd="2" destOrd="0" parTransId="{46722D4A-7F27-4FCB-A4DC-6F9AD418CEC2}" sibTransId="{BA8CEDBE-E3ED-4950-80B6-EBF965BB6039}"/>
    <dgm:cxn modelId="{4034B65B-4912-49FB-B90F-B546951AA153}" srcId="{9AF08886-640F-40FD-B389-13C526655353}" destId="{5E40E26C-FEF4-4E93-BA39-D4A846AD8DD2}" srcOrd="5" destOrd="0" parTransId="{85065138-07A0-481B-A8B9-6733B5F2B31E}" sibTransId="{FF5AD8FF-2023-425A-9182-188B7E48BD5E}"/>
    <dgm:cxn modelId="{8B1B2768-E90E-4CBB-9260-5A53C5DF78F8}" type="presOf" srcId="{BA8CEDBE-E3ED-4950-80B6-EBF965BB6039}" destId="{57576B27-1649-42CC-B3FB-3D24F742DA53}" srcOrd="0" destOrd="0" presId="urn:microsoft.com/office/officeart/2005/8/layout/bProcess4"/>
    <dgm:cxn modelId="{22447B85-7E93-4B1F-9F83-36AE68395FC4}" srcId="{9AF08886-640F-40FD-B389-13C526655353}" destId="{D2F74652-78CF-4DD9-A16C-BE95A60CBE93}" srcOrd="1" destOrd="0" parTransId="{2A977BDF-DF58-432D-87DE-C50F72D5BDA2}" sibTransId="{BE53BEBF-7E6B-42D7-ABD3-3A9F7E1C07E5}"/>
    <dgm:cxn modelId="{B3FC2595-FAF2-45DF-9E28-5CA6173F6AF9}" type="presOf" srcId="{D2F74652-78CF-4DD9-A16C-BE95A60CBE93}" destId="{45B297A9-BAB5-490C-B235-78D89F15F57C}" srcOrd="0" destOrd="0" presId="urn:microsoft.com/office/officeart/2005/8/layout/bProcess4"/>
    <dgm:cxn modelId="{6BBD5095-E25A-4B9B-AA5D-A63427EB526A}" type="presOf" srcId="{9AF08886-640F-40FD-B389-13C526655353}" destId="{22063BE8-AC6F-4789-9E06-4202173C24F2}" srcOrd="0" destOrd="0" presId="urn:microsoft.com/office/officeart/2005/8/layout/bProcess4"/>
    <dgm:cxn modelId="{2DCB92A1-8233-48E8-881E-E0F62368AA57}" type="presOf" srcId="{2AF79EFC-8053-4153-AA1D-23CE9636BAFD}" destId="{DE6FFBE8-5618-4826-BD9B-37F56FBD1CCA}" srcOrd="0" destOrd="0" presId="urn:microsoft.com/office/officeart/2005/8/layout/bProcess4"/>
    <dgm:cxn modelId="{46F496A3-2540-4DE3-86B8-A505AC2FECA1}" type="presOf" srcId="{7D07E595-6B31-44B5-9BB3-B47DD690CAFE}" destId="{B4808953-CEE7-4482-B3D0-4D4AB0721A3F}" srcOrd="0" destOrd="0" presId="urn:microsoft.com/office/officeart/2005/8/layout/bProcess4"/>
    <dgm:cxn modelId="{A920E5AC-7D98-4DCC-820D-3F07F8C410BA}" srcId="{9AF08886-640F-40FD-B389-13C526655353}" destId="{CDFA04BC-5DD7-47DA-9702-C6F3FF22FD83}" srcOrd="0" destOrd="0" parTransId="{CBE2D139-D9E6-4E9B-819C-00855DBB1A7E}" sibTransId="{87BD19F1-47EC-484B-84C7-B9CFF1D89136}"/>
    <dgm:cxn modelId="{F12B79AF-F9E0-4F42-8BBF-49E4BEDB87DB}" type="presOf" srcId="{FF5AD8FF-2023-425A-9182-188B7E48BD5E}" destId="{239B27C7-9DF5-4EBA-91A5-63A4B974DB53}" srcOrd="0" destOrd="0" presId="urn:microsoft.com/office/officeart/2005/8/layout/bProcess4"/>
    <dgm:cxn modelId="{D958A4B8-B307-42DC-8A7D-3A935D3581FA}" type="presOf" srcId="{778BFE50-26A3-44D5-BED4-03BEB334FF27}" destId="{BED397CE-5CF0-4114-A3B7-91CB1B8E8A34}" srcOrd="0" destOrd="0" presId="urn:microsoft.com/office/officeart/2005/8/layout/bProcess4"/>
    <dgm:cxn modelId="{E08F87BA-44CB-490A-B9CB-3856CD569527}" srcId="{9AF08886-640F-40FD-B389-13C526655353}" destId="{0C88FDAC-A004-4EE9-B002-2AFC264A9F85}" srcOrd="6" destOrd="0" parTransId="{980A3A83-A499-48D9-8663-D68541887CFE}" sibTransId="{14DD1504-C67D-46A2-9C44-4B247ADA7957}"/>
    <dgm:cxn modelId="{C233F0DD-9126-40C9-89DB-905EECDD54F0}" type="presOf" srcId="{CDFA04BC-5DD7-47DA-9702-C6F3FF22FD83}" destId="{82A01B57-21E8-4A15-92FA-FAF36A0C6A18}" srcOrd="0" destOrd="0" presId="urn:microsoft.com/office/officeart/2005/8/layout/bProcess4"/>
    <dgm:cxn modelId="{F7FF38F9-385C-4C9D-9E4A-BAD6A2C9D3E8}" type="presOf" srcId="{BE53BEBF-7E6B-42D7-ABD3-3A9F7E1C07E5}" destId="{346CBDA9-E325-4659-B086-44E6C6F2C33D}" srcOrd="0" destOrd="0" presId="urn:microsoft.com/office/officeart/2005/8/layout/bProcess4"/>
    <dgm:cxn modelId="{117342A8-A9AB-4E95-AC96-EB626E4662D8}" type="presParOf" srcId="{22063BE8-AC6F-4789-9E06-4202173C24F2}" destId="{9536D59F-22F6-4AE4-8DBE-C4B11E115277}" srcOrd="0" destOrd="0" presId="urn:microsoft.com/office/officeart/2005/8/layout/bProcess4"/>
    <dgm:cxn modelId="{D6A3ED05-A2FC-4E82-8EF8-5D83C88D737A}" type="presParOf" srcId="{9536D59F-22F6-4AE4-8DBE-C4B11E115277}" destId="{05D934BE-4447-4848-AC79-F3B39EB38E39}" srcOrd="0" destOrd="0" presId="urn:microsoft.com/office/officeart/2005/8/layout/bProcess4"/>
    <dgm:cxn modelId="{EB02AEFE-B3A7-446D-947D-13BA9C6FDC5E}" type="presParOf" srcId="{9536D59F-22F6-4AE4-8DBE-C4B11E115277}" destId="{82A01B57-21E8-4A15-92FA-FAF36A0C6A18}" srcOrd="1" destOrd="0" presId="urn:microsoft.com/office/officeart/2005/8/layout/bProcess4"/>
    <dgm:cxn modelId="{2FA56AD7-0384-4A2B-808F-96D758B8C532}" type="presParOf" srcId="{22063BE8-AC6F-4789-9E06-4202173C24F2}" destId="{9718C7DF-36C5-49BF-A132-346639E9DCEE}" srcOrd="1" destOrd="0" presId="urn:microsoft.com/office/officeart/2005/8/layout/bProcess4"/>
    <dgm:cxn modelId="{4CF0766A-8224-4901-947F-FFB45A747014}" type="presParOf" srcId="{22063BE8-AC6F-4789-9E06-4202173C24F2}" destId="{0340EEC1-7DD9-4247-B702-772BDA04DEA6}" srcOrd="2" destOrd="0" presId="urn:microsoft.com/office/officeart/2005/8/layout/bProcess4"/>
    <dgm:cxn modelId="{FB4CBC5E-A551-42D7-A051-5D9FA81A6A9B}" type="presParOf" srcId="{0340EEC1-7DD9-4247-B702-772BDA04DEA6}" destId="{13781AAE-2F6A-4AF0-BD38-31F801335104}" srcOrd="0" destOrd="0" presId="urn:microsoft.com/office/officeart/2005/8/layout/bProcess4"/>
    <dgm:cxn modelId="{CF4F2FED-C298-467F-BC50-576E132D5642}" type="presParOf" srcId="{0340EEC1-7DD9-4247-B702-772BDA04DEA6}" destId="{45B297A9-BAB5-490C-B235-78D89F15F57C}" srcOrd="1" destOrd="0" presId="urn:microsoft.com/office/officeart/2005/8/layout/bProcess4"/>
    <dgm:cxn modelId="{D1F09EA7-6357-4F9E-8E12-9931176A5DAE}" type="presParOf" srcId="{22063BE8-AC6F-4789-9E06-4202173C24F2}" destId="{346CBDA9-E325-4659-B086-44E6C6F2C33D}" srcOrd="3" destOrd="0" presId="urn:microsoft.com/office/officeart/2005/8/layout/bProcess4"/>
    <dgm:cxn modelId="{7C4B818C-7CE0-47A7-A1E4-6A43B0FC151D}" type="presParOf" srcId="{22063BE8-AC6F-4789-9E06-4202173C24F2}" destId="{CD3C33B6-F27B-43BE-B71F-C09610A02BFB}" srcOrd="4" destOrd="0" presId="urn:microsoft.com/office/officeart/2005/8/layout/bProcess4"/>
    <dgm:cxn modelId="{3F4E7C7E-A564-40A7-8C3C-FAECFAB9909F}" type="presParOf" srcId="{CD3C33B6-F27B-43BE-B71F-C09610A02BFB}" destId="{C2161B08-6D91-4BA0-817D-C7BE4C29582C}" srcOrd="0" destOrd="0" presId="urn:microsoft.com/office/officeart/2005/8/layout/bProcess4"/>
    <dgm:cxn modelId="{925DA1A1-2ADB-47AA-8526-04849577A677}" type="presParOf" srcId="{CD3C33B6-F27B-43BE-B71F-C09610A02BFB}" destId="{B4808953-CEE7-4482-B3D0-4D4AB0721A3F}" srcOrd="1" destOrd="0" presId="urn:microsoft.com/office/officeart/2005/8/layout/bProcess4"/>
    <dgm:cxn modelId="{408836E7-CA0D-4DD6-AB37-A01179ECE88B}" type="presParOf" srcId="{22063BE8-AC6F-4789-9E06-4202173C24F2}" destId="{57576B27-1649-42CC-B3FB-3D24F742DA53}" srcOrd="5" destOrd="0" presId="urn:microsoft.com/office/officeart/2005/8/layout/bProcess4"/>
    <dgm:cxn modelId="{125009AD-27F1-4F5B-BDCD-0D64D0E451D7}" type="presParOf" srcId="{22063BE8-AC6F-4789-9E06-4202173C24F2}" destId="{8179F9AD-ABDF-4DD3-B4EE-03B5DC731F62}" srcOrd="6" destOrd="0" presId="urn:microsoft.com/office/officeart/2005/8/layout/bProcess4"/>
    <dgm:cxn modelId="{815B9AEA-0F1E-4F38-BAA5-4B045175D6D0}" type="presParOf" srcId="{8179F9AD-ABDF-4DD3-B4EE-03B5DC731F62}" destId="{889E788D-1EBC-445F-9CA4-1FBDB5B240CA}" srcOrd="0" destOrd="0" presId="urn:microsoft.com/office/officeart/2005/8/layout/bProcess4"/>
    <dgm:cxn modelId="{3985C753-C90B-4EEC-A514-D67B058C96D6}" type="presParOf" srcId="{8179F9AD-ABDF-4DD3-B4EE-03B5DC731F62}" destId="{F22DC78A-CD5E-4AEC-9895-7FF475A049D5}" srcOrd="1" destOrd="0" presId="urn:microsoft.com/office/officeart/2005/8/layout/bProcess4"/>
    <dgm:cxn modelId="{6E811C00-C345-4B0A-873A-37695A120B68}" type="presParOf" srcId="{22063BE8-AC6F-4789-9E06-4202173C24F2}" destId="{DE6FFBE8-5618-4826-BD9B-37F56FBD1CCA}" srcOrd="7" destOrd="0" presId="urn:microsoft.com/office/officeart/2005/8/layout/bProcess4"/>
    <dgm:cxn modelId="{617435AA-D868-4EDF-8477-B1AC3749A05D}" type="presParOf" srcId="{22063BE8-AC6F-4789-9E06-4202173C24F2}" destId="{BB949512-FB17-4AAD-9E8D-6652A9B8F12D}" srcOrd="8" destOrd="0" presId="urn:microsoft.com/office/officeart/2005/8/layout/bProcess4"/>
    <dgm:cxn modelId="{4650B5BD-7943-4B20-B0F3-CCFB06144663}" type="presParOf" srcId="{BB949512-FB17-4AAD-9E8D-6652A9B8F12D}" destId="{213D71F2-5BB3-4ABE-9A16-C333545DA612}" srcOrd="0" destOrd="0" presId="urn:microsoft.com/office/officeart/2005/8/layout/bProcess4"/>
    <dgm:cxn modelId="{2509F010-28FC-491F-89EB-E803325E7F84}" type="presParOf" srcId="{BB949512-FB17-4AAD-9E8D-6652A9B8F12D}" destId="{BED397CE-5CF0-4114-A3B7-91CB1B8E8A34}" srcOrd="1" destOrd="0" presId="urn:microsoft.com/office/officeart/2005/8/layout/bProcess4"/>
    <dgm:cxn modelId="{C1159356-359E-49D6-B484-641FF09EC542}" type="presParOf" srcId="{22063BE8-AC6F-4789-9E06-4202173C24F2}" destId="{8DC94820-532D-460E-AD42-21D502203F1D}" srcOrd="9" destOrd="0" presId="urn:microsoft.com/office/officeart/2005/8/layout/bProcess4"/>
    <dgm:cxn modelId="{23A0CD26-C9FC-4CBA-A880-46414A35BAB1}" type="presParOf" srcId="{22063BE8-AC6F-4789-9E06-4202173C24F2}" destId="{02FCF626-BEBB-405C-BBC9-28E89E373C0A}" srcOrd="10" destOrd="0" presId="urn:microsoft.com/office/officeart/2005/8/layout/bProcess4"/>
    <dgm:cxn modelId="{C494E44B-73E2-44DC-B5ED-88CD549768B9}" type="presParOf" srcId="{02FCF626-BEBB-405C-BBC9-28E89E373C0A}" destId="{2066E5AA-C295-49F0-98A3-A70192A5FCFE}" srcOrd="0" destOrd="0" presId="urn:microsoft.com/office/officeart/2005/8/layout/bProcess4"/>
    <dgm:cxn modelId="{A4D1A8DC-9A04-42C8-B5B3-A1BCD380E351}" type="presParOf" srcId="{02FCF626-BEBB-405C-BBC9-28E89E373C0A}" destId="{BC83FEBD-E870-47E6-A9DC-F32C91E3A4E3}" srcOrd="1" destOrd="0" presId="urn:microsoft.com/office/officeart/2005/8/layout/bProcess4"/>
    <dgm:cxn modelId="{72D6DF87-207B-432F-8A68-669A901ECF22}" type="presParOf" srcId="{22063BE8-AC6F-4789-9E06-4202173C24F2}" destId="{239B27C7-9DF5-4EBA-91A5-63A4B974DB53}" srcOrd="11" destOrd="0" presId="urn:microsoft.com/office/officeart/2005/8/layout/bProcess4"/>
    <dgm:cxn modelId="{DA9DE852-AE3F-464D-BD5C-2BD1C7CCE964}" type="presParOf" srcId="{22063BE8-AC6F-4789-9E06-4202173C24F2}" destId="{875D40BB-38DD-433A-ADC5-7E61E34E4CF8}" srcOrd="12" destOrd="0" presId="urn:microsoft.com/office/officeart/2005/8/layout/bProcess4"/>
    <dgm:cxn modelId="{60ACDF0E-6757-4A0F-8559-51F3C1AC9890}" type="presParOf" srcId="{875D40BB-38DD-433A-ADC5-7E61E34E4CF8}" destId="{ECBE72F3-165E-4548-A526-913AAA055A87}" srcOrd="0" destOrd="0" presId="urn:microsoft.com/office/officeart/2005/8/layout/bProcess4"/>
    <dgm:cxn modelId="{BE8CE839-2058-42CE-A214-A6FBCB25D701}" type="presParOf" srcId="{875D40BB-38DD-433A-ADC5-7E61E34E4CF8}" destId="{784EF80F-24DF-4E53-A41E-362D82406636}" srcOrd="1" destOrd="0" presId="urn:microsoft.com/office/officeart/2005/8/layout/bProcess4"/>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AF08886-640F-40FD-B389-13C526655353}" type="doc">
      <dgm:prSet loTypeId="urn:microsoft.com/office/officeart/2005/8/layout/bProcess4" loCatId="process" qsTypeId="urn:microsoft.com/office/officeart/2005/8/quickstyle/simple1" qsCatId="simple" csTypeId="urn:microsoft.com/office/officeart/2005/8/colors/colorful5" csCatId="colorful" phldr="1"/>
      <dgm:spPr/>
      <dgm:t>
        <a:bodyPr/>
        <a:lstStyle/>
        <a:p>
          <a:endParaRPr lang="de-DE"/>
        </a:p>
      </dgm:t>
    </dgm:pt>
    <dgm:pt modelId="{CDFA04BC-5DD7-47DA-9702-C6F3FF22FD83}">
      <dgm:prSet phldrT="[Text]"/>
      <dgm:spPr/>
      <dgm:t>
        <a:bodyPr/>
        <a:lstStyle/>
        <a:p>
          <a:pPr algn="ctr"/>
          <a:r>
            <a:rPr lang="de-DE"/>
            <a:t>Company does not need a certain cable anymore</a:t>
          </a:r>
        </a:p>
      </dgm:t>
    </dgm:pt>
    <dgm:pt modelId="{CBE2D139-D9E6-4E9B-819C-00855DBB1A7E}" type="parTrans" cxnId="{A920E5AC-7D98-4DCC-820D-3F07F8C410BA}">
      <dgm:prSet/>
      <dgm:spPr/>
      <dgm:t>
        <a:bodyPr/>
        <a:lstStyle/>
        <a:p>
          <a:pPr algn="ctr"/>
          <a:endParaRPr lang="de-DE"/>
        </a:p>
      </dgm:t>
    </dgm:pt>
    <dgm:pt modelId="{87BD19F1-47EC-484B-84C7-B9CFF1D89136}" type="sibTrans" cxnId="{A920E5AC-7D98-4DCC-820D-3F07F8C410BA}">
      <dgm:prSet/>
      <dgm:spPr/>
      <dgm:t>
        <a:bodyPr/>
        <a:lstStyle/>
        <a:p>
          <a:pPr algn="ctr"/>
          <a:endParaRPr lang="de-DE"/>
        </a:p>
      </dgm:t>
    </dgm:pt>
    <dgm:pt modelId="{7D07E595-6B31-44B5-9BB3-B47DD690CAFE}">
      <dgm:prSet phldrT="[Text]"/>
      <dgm:spPr/>
      <dgm:t>
        <a:bodyPr/>
        <a:lstStyle/>
        <a:p>
          <a:pPr algn="ctr"/>
          <a:r>
            <a:rPr lang="de-DE"/>
            <a:t>User with access permissions logs into Cable Wizard</a:t>
          </a:r>
        </a:p>
      </dgm:t>
    </dgm:pt>
    <dgm:pt modelId="{46722D4A-7F27-4FCB-A4DC-6F9AD418CEC2}" type="parTrans" cxnId="{D5BAC259-C181-4E63-A0D4-8D82584DBC6A}">
      <dgm:prSet/>
      <dgm:spPr/>
      <dgm:t>
        <a:bodyPr/>
        <a:lstStyle/>
        <a:p>
          <a:pPr algn="ctr"/>
          <a:endParaRPr lang="de-DE"/>
        </a:p>
      </dgm:t>
    </dgm:pt>
    <dgm:pt modelId="{BA8CEDBE-E3ED-4950-80B6-EBF965BB6039}" type="sibTrans" cxnId="{D5BAC259-C181-4E63-A0D4-8D82584DBC6A}">
      <dgm:prSet/>
      <dgm:spPr/>
      <dgm:t>
        <a:bodyPr/>
        <a:lstStyle/>
        <a:p>
          <a:pPr algn="ctr"/>
          <a:endParaRPr lang="de-DE"/>
        </a:p>
      </dgm:t>
    </dgm:pt>
    <dgm:pt modelId="{660DD0BA-22DE-4B0C-90E9-06096FA3E0C0}">
      <dgm:prSet phldrT="[Text]"/>
      <dgm:spPr/>
      <dgm:t>
        <a:bodyPr/>
        <a:lstStyle/>
        <a:p>
          <a:pPr algn="ctr"/>
          <a:r>
            <a:rPr lang="de-DE"/>
            <a:t>The cable is entered through the Cable Wizard</a:t>
          </a:r>
        </a:p>
      </dgm:t>
    </dgm:pt>
    <dgm:pt modelId="{60370650-3633-499B-B4DD-B9BD1C51E757}" type="parTrans" cxnId="{854E0D26-FE76-4C73-BD51-A9DE11D57B1E}">
      <dgm:prSet/>
      <dgm:spPr/>
      <dgm:t>
        <a:bodyPr/>
        <a:lstStyle/>
        <a:p>
          <a:pPr algn="ctr"/>
          <a:endParaRPr lang="de-DE"/>
        </a:p>
      </dgm:t>
    </dgm:pt>
    <dgm:pt modelId="{2AF79EFC-8053-4153-AA1D-23CE9636BAFD}" type="sibTrans" cxnId="{854E0D26-FE76-4C73-BD51-A9DE11D57B1E}">
      <dgm:prSet/>
      <dgm:spPr/>
      <dgm:t>
        <a:bodyPr/>
        <a:lstStyle/>
        <a:p>
          <a:pPr algn="ctr"/>
          <a:endParaRPr lang="de-DE"/>
        </a:p>
      </dgm:t>
    </dgm:pt>
    <dgm:pt modelId="{0C88FDAC-A004-4EE9-B002-2AFC264A9F85}">
      <dgm:prSet phldrT="[Text]"/>
      <dgm:spPr/>
      <dgm:t>
        <a:bodyPr/>
        <a:lstStyle/>
        <a:p>
          <a:pPr algn="ctr"/>
          <a:r>
            <a:rPr lang="de-DE"/>
            <a:t>Display page of Display Wizard is refreshed, now without the removed cable</a:t>
          </a:r>
        </a:p>
      </dgm:t>
    </dgm:pt>
    <dgm:pt modelId="{980A3A83-A499-48D9-8663-D68541887CFE}" type="parTrans" cxnId="{E08F87BA-44CB-490A-B9CB-3856CD569527}">
      <dgm:prSet/>
      <dgm:spPr/>
      <dgm:t>
        <a:bodyPr/>
        <a:lstStyle/>
        <a:p>
          <a:pPr algn="ctr"/>
          <a:endParaRPr lang="de-DE"/>
        </a:p>
      </dgm:t>
    </dgm:pt>
    <dgm:pt modelId="{14DD1504-C67D-46A2-9C44-4B247ADA7957}" type="sibTrans" cxnId="{E08F87BA-44CB-490A-B9CB-3856CD569527}">
      <dgm:prSet/>
      <dgm:spPr/>
      <dgm:t>
        <a:bodyPr/>
        <a:lstStyle/>
        <a:p>
          <a:pPr algn="ctr"/>
          <a:endParaRPr lang="de-DE"/>
        </a:p>
      </dgm:t>
    </dgm:pt>
    <dgm:pt modelId="{778BFE50-26A3-44D5-BED4-03BEB334FF27}">
      <dgm:prSet phldrT="[Text]"/>
      <dgm:spPr/>
      <dgm:t>
        <a:bodyPr/>
        <a:lstStyle/>
        <a:p>
          <a:pPr algn="ctr"/>
          <a:r>
            <a:rPr lang="de-DE"/>
            <a:t>Cable Wizard looks for the entry and removes the cable with all the associated specifications </a:t>
          </a:r>
        </a:p>
      </dgm:t>
    </dgm:pt>
    <dgm:pt modelId="{CB7CF1B0-5C9F-4360-9681-B80C0458A83F}" type="sibTrans" cxnId="{8F39B409-1087-4EE5-8A7A-1FA0AF447701}">
      <dgm:prSet/>
      <dgm:spPr/>
      <dgm:t>
        <a:bodyPr/>
        <a:lstStyle/>
        <a:p>
          <a:pPr algn="ctr"/>
          <a:endParaRPr lang="de-DE"/>
        </a:p>
      </dgm:t>
    </dgm:pt>
    <dgm:pt modelId="{03CF7D45-E6A5-441F-BC5E-E3A92965A97F}" type="parTrans" cxnId="{8F39B409-1087-4EE5-8A7A-1FA0AF447701}">
      <dgm:prSet/>
      <dgm:spPr/>
      <dgm:t>
        <a:bodyPr/>
        <a:lstStyle/>
        <a:p>
          <a:pPr algn="ctr"/>
          <a:endParaRPr lang="de-DE"/>
        </a:p>
      </dgm:t>
    </dgm:pt>
    <dgm:pt modelId="{22063BE8-AC6F-4789-9E06-4202173C24F2}" type="pres">
      <dgm:prSet presAssocID="{9AF08886-640F-40FD-B389-13C526655353}" presName="Name0" presStyleCnt="0">
        <dgm:presLayoutVars>
          <dgm:dir/>
          <dgm:resizeHandles/>
        </dgm:presLayoutVars>
      </dgm:prSet>
      <dgm:spPr/>
    </dgm:pt>
    <dgm:pt modelId="{9536D59F-22F6-4AE4-8DBE-C4B11E115277}" type="pres">
      <dgm:prSet presAssocID="{CDFA04BC-5DD7-47DA-9702-C6F3FF22FD83}" presName="compNode" presStyleCnt="0"/>
      <dgm:spPr/>
    </dgm:pt>
    <dgm:pt modelId="{05D934BE-4447-4848-AC79-F3B39EB38E39}" type="pres">
      <dgm:prSet presAssocID="{CDFA04BC-5DD7-47DA-9702-C6F3FF22FD83}" presName="dummyConnPt" presStyleCnt="0"/>
      <dgm:spPr/>
    </dgm:pt>
    <dgm:pt modelId="{82A01B57-21E8-4A15-92FA-FAF36A0C6A18}" type="pres">
      <dgm:prSet presAssocID="{CDFA04BC-5DD7-47DA-9702-C6F3FF22FD83}" presName="node" presStyleLbl="node1" presStyleIdx="0" presStyleCnt="5">
        <dgm:presLayoutVars>
          <dgm:bulletEnabled val="1"/>
        </dgm:presLayoutVars>
      </dgm:prSet>
      <dgm:spPr/>
    </dgm:pt>
    <dgm:pt modelId="{9718C7DF-36C5-49BF-A132-346639E9DCEE}" type="pres">
      <dgm:prSet presAssocID="{87BD19F1-47EC-484B-84C7-B9CFF1D89136}" presName="sibTrans" presStyleLbl="bgSibTrans2D1" presStyleIdx="0" presStyleCnt="4"/>
      <dgm:spPr/>
    </dgm:pt>
    <dgm:pt modelId="{CD3C33B6-F27B-43BE-B71F-C09610A02BFB}" type="pres">
      <dgm:prSet presAssocID="{7D07E595-6B31-44B5-9BB3-B47DD690CAFE}" presName="compNode" presStyleCnt="0"/>
      <dgm:spPr/>
    </dgm:pt>
    <dgm:pt modelId="{C2161B08-6D91-4BA0-817D-C7BE4C29582C}" type="pres">
      <dgm:prSet presAssocID="{7D07E595-6B31-44B5-9BB3-B47DD690CAFE}" presName="dummyConnPt" presStyleCnt="0"/>
      <dgm:spPr/>
    </dgm:pt>
    <dgm:pt modelId="{B4808953-CEE7-4482-B3D0-4D4AB0721A3F}" type="pres">
      <dgm:prSet presAssocID="{7D07E595-6B31-44B5-9BB3-B47DD690CAFE}" presName="node" presStyleLbl="node1" presStyleIdx="1" presStyleCnt="5">
        <dgm:presLayoutVars>
          <dgm:bulletEnabled val="1"/>
        </dgm:presLayoutVars>
      </dgm:prSet>
      <dgm:spPr/>
    </dgm:pt>
    <dgm:pt modelId="{57576B27-1649-42CC-B3FB-3D24F742DA53}" type="pres">
      <dgm:prSet presAssocID="{BA8CEDBE-E3ED-4950-80B6-EBF965BB6039}" presName="sibTrans" presStyleLbl="bgSibTrans2D1" presStyleIdx="1" presStyleCnt="4"/>
      <dgm:spPr/>
    </dgm:pt>
    <dgm:pt modelId="{8179F9AD-ABDF-4DD3-B4EE-03B5DC731F62}" type="pres">
      <dgm:prSet presAssocID="{660DD0BA-22DE-4B0C-90E9-06096FA3E0C0}" presName="compNode" presStyleCnt="0"/>
      <dgm:spPr/>
    </dgm:pt>
    <dgm:pt modelId="{889E788D-1EBC-445F-9CA4-1FBDB5B240CA}" type="pres">
      <dgm:prSet presAssocID="{660DD0BA-22DE-4B0C-90E9-06096FA3E0C0}" presName="dummyConnPt" presStyleCnt="0"/>
      <dgm:spPr/>
    </dgm:pt>
    <dgm:pt modelId="{F22DC78A-CD5E-4AEC-9895-7FF475A049D5}" type="pres">
      <dgm:prSet presAssocID="{660DD0BA-22DE-4B0C-90E9-06096FA3E0C0}" presName="node" presStyleLbl="node1" presStyleIdx="2" presStyleCnt="5">
        <dgm:presLayoutVars>
          <dgm:bulletEnabled val="1"/>
        </dgm:presLayoutVars>
      </dgm:prSet>
      <dgm:spPr/>
    </dgm:pt>
    <dgm:pt modelId="{DE6FFBE8-5618-4826-BD9B-37F56FBD1CCA}" type="pres">
      <dgm:prSet presAssocID="{2AF79EFC-8053-4153-AA1D-23CE9636BAFD}" presName="sibTrans" presStyleLbl="bgSibTrans2D1" presStyleIdx="2" presStyleCnt="4"/>
      <dgm:spPr/>
    </dgm:pt>
    <dgm:pt modelId="{BB949512-FB17-4AAD-9E8D-6652A9B8F12D}" type="pres">
      <dgm:prSet presAssocID="{778BFE50-26A3-44D5-BED4-03BEB334FF27}" presName="compNode" presStyleCnt="0"/>
      <dgm:spPr/>
    </dgm:pt>
    <dgm:pt modelId="{213D71F2-5BB3-4ABE-9A16-C333545DA612}" type="pres">
      <dgm:prSet presAssocID="{778BFE50-26A3-44D5-BED4-03BEB334FF27}" presName="dummyConnPt" presStyleCnt="0"/>
      <dgm:spPr/>
    </dgm:pt>
    <dgm:pt modelId="{BED397CE-5CF0-4114-A3B7-91CB1B8E8A34}" type="pres">
      <dgm:prSet presAssocID="{778BFE50-26A3-44D5-BED4-03BEB334FF27}" presName="node" presStyleLbl="node1" presStyleIdx="3" presStyleCnt="5">
        <dgm:presLayoutVars>
          <dgm:bulletEnabled val="1"/>
        </dgm:presLayoutVars>
      </dgm:prSet>
      <dgm:spPr/>
    </dgm:pt>
    <dgm:pt modelId="{8DC94820-532D-460E-AD42-21D502203F1D}" type="pres">
      <dgm:prSet presAssocID="{CB7CF1B0-5C9F-4360-9681-B80C0458A83F}" presName="sibTrans" presStyleLbl="bgSibTrans2D1" presStyleIdx="3" presStyleCnt="4"/>
      <dgm:spPr/>
    </dgm:pt>
    <dgm:pt modelId="{875D40BB-38DD-433A-ADC5-7E61E34E4CF8}" type="pres">
      <dgm:prSet presAssocID="{0C88FDAC-A004-4EE9-B002-2AFC264A9F85}" presName="compNode" presStyleCnt="0"/>
      <dgm:spPr/>
    </dgm:pt>
    <dgm:pt modelId="{ECBE72F3-165E-4548-A526-913AAA055A87}" type="pres">
      <dgm:prSet presAssocID="{0C88FDAC-A004-4EE9-B002-2AFC264A9F85}" presName="dummyConnPt" presStyleCnt="0"/>
      <dgm:spPr/>
    </dgm:pt>
    <dgm:pt modelId="{784EF80F-24DF-4E53-A41E-362D82406636}" type="pres">
      <dgm:prSet presAssocID="{0C88FDAC-A004-4EE9-B002-2AFC264A9F85}" presName="node" presStyleLbl="node1" presStyleIdx="4" presStyleCnt="5">
        <dgm:presLayoutVars>
          <dgm:bulletEnabled val="1"/>
        </dgm:presLayoutVars>
      </dgm:prSet>
      <dgm:spPr/>
    </dgm:pt>
  </dgm:ptLst>
  <dgm:cxnLst>
    <dgm:cxn modelId="{85068D00-5540-432F-938A-D74C853DF2A3}" type="presOf" srcId="{87BD19F1-47EC-484B-84C7-B9CFF1D89136}" destId="{9718C7DF-36C5-49BF-A132-346639E9DCEE}" srcOrd="0" destOrd="0" presId="urn:microsoft.com/office/officeart/2005/8/layout/bProcess4"/>
    <dgm:cxn modelId="{81857808-FE8A-47A1-A6BD-EFB5755229D1}" type="presOf" srcId="{CB7CF1B0-5C9F-4360-9681-B80C0458A83F}" destId="{8DC94820-532D-460E-AD42-21D502203F1D}" srcOrd="0" destOrd="0" presId="urn:microsoft.com/office/officeart/2005/8/layout/bProcess4"/>
    <dgm:cxn modelId="{8F39B409-1087-4EE5-8A7A-1FA0AF447701}" srcId="{9AF08886-640F-40FD-B389-13C526655353}" destId="{778BFE50-26A3-44D5-BED4-03BEB334FF27}" srcOrd="3" destOrd="0" parTransId="{03CF7D45-E6A5-441F-BC5E-E3A92965A97F}" sibTransId="{CB7CF1B0-5C9F-4360-9681-B80C0458A83F}"/>
    <dgm:cxn modelId="{AF6C701A-C54B-4AE9-B548-992A7F04D9AA}" type="presOf" srcId="{0C88FDAC-A004-4EE9-B002-2AFC264A9F85}" destId="{784EF80F-24DF-4E53-A41E-362D82406636}" srcOrd="0" destOrd="0" presId="urn:microsoft.com/office/officeart/2005/8/layout/bProcess4"/>
    <dgm:cxn modelId="{854E0D26-FE76-4C73-BD51-A9DE11D57B1E}" srcId="{9AF08886-640F-40FD-B389-13C526655353}" destId="{660DD0BA-22DE-4B0C-90E9-06096FA3E0C0}" srcOrd="2" destOrd="0" parTransId="{60370650-3633-499B-B4DD-B9BD1C51E757}" sibTransId="{2AF79EFC-8053-4153-AA1D-23CE9636BAFD}"/>
    <dgm:cxn modelId="{FD844D2C-3E46-42EE-B183-4DFA3F9264B0}" type="presOf" srcId="{660DD0BA-22DE-4B0C-90E9-06096FA3E0C0}" destId="{F22DC78A-CD5E-4AEC-9895-7FF475A049D5}" srcOrd="0" destOrd="0" presId="urn:microsoft.com/office/officeart/2005/8/layout/bProcess4"/>
    <dgm:cxn modelId="{D5BAC259-C181-4E63-A0D4-8D82584DBC6A}" srcId="{9AF08886-640F-40FD-B389-13C526655353}" destId="{7D07E595-6B31-44B5-9BB3-B47DD690CAFE}" srcOrd="1" destOrd="0" parTransId="{46722D4A-7F27-4FCB-A4DC-6F9AD418CEC2}" sibTransId="{BA8CEDBE-E3ED-4950-80B6-EBF965BB6039}"/>
    <dgm:cxn modelId="{8B1B2768-E90E-4CBB-9260-5A53C5DF78F8}" type="presOf" srcId="{BA8CEDBE-E3ED-4950-80B6-EBF965BB6039}" destId="{57576B27-1649-42CC-B3FB-3D24F742DA53}" srcOrd="0" destOrd="0" presId="urn:microsoft.com/office/officeart/2005/8/layout/bProcess4"/>
    <dgm:cxn modelId="{6BBD5095-E25A-4B9B-AA5D-A63427EB526A}" type="presOf" srcId="{9AF08886-640F-40FD-B389-13C526655353}" destId="{22063BE8-AC6F-4789-9E06-4202173C24F2}" srcOrd="0" destOrd="0" presId="urn:microsoft.com/office/officeart/2005/8/layout/bProcess4"/>
    <dgm:cxn modelId="{2DCB92A1-8233-48E8-881E-E0F62368AA57}" type="presOf" srcId="{2AF79EFC-8053-4153-AA1D-23CE9636BAFD}" destId="{DE6FFBE8-5618-4826-BD9B-37F56FBD1CCA}" srcOrd="0" destOrd="0" presId="urn:microsoft.com/office/officeart/2005/8/layout/bProcess4"/>
    <dgm:cxn modelId="{46F496A3-2540-4DE3-86B8-A505AC2FECA1}" type="presOf" srcId="{7D07E595-6B31-44B5-9BB3-B47DD690CAFE}" destId="{B4808953-CEE7-4482-B3D0-4D4AB0721A3F}" srcOrd="0" destOrd="0" presId="urn:microsoft.com/office/officeart/2005/8/layout/bProcess4"/>
    <dgm:cxn modelId="{A920E5AC-7D98-4DCC-820D-3F07F8C410BA}" srcId="{9AF08886-640F-40FD-B389-13C526655353}" destId="{CDFA04BC-5DD7-47DA-9702-C6F3FF22FD83}" srcOrd="0" destOrd="0" parTransId="{CBE2D139-D9E6-4E9B-819C-00855DBB1A7E}" sibTransId="{87BD19F1-47EC-484B-84C7-B9CFF1D89136}"/>
    <dgm:cxn modelId="{D958A4B8-B307-42DC-8A7D-3A935D3581FA}" type="presOf" srcId="{778BFE50-26A3-44D5-BED4-03BEB334FF27}" destId="{BED397CE-5CF0-4114-A3B7-91CB1B8E8A34}" srcOrd="0" destOrd="0" presId="urn:microsoft.com/office/officeart/2005/8/layout/bProcess4"/>
    <dgm:cxn modelId="{E08F87BA-44CB-490A-B9CB-3856CD569527}" srcId="{9AF08886-640F-40FD-B389-13C526655353}" destId="{0C88FDAC-A004-4EE9-B002-2AFC264A9F85}" srcOrd="4" destOrd="0" parTransId="{980A3A83-A499-48D9-8663-D68541887CFE}" sibTransId="{14DD1504-C67D-46A2-9C44-4B247ADA7957}"/>
    <dgm:cxn modelId="{C233F0DD-9126-40C9-89DB-905EECDD54F0}" type="presOf" srcId="{CDFA04BC-5DD7-47DA-9702-C6F3FF22FD83}" destId="{82A01B57-21E8-4A15-92FA-FAF36A0C6A18}" srcOrd="0" destOrd="0" presId="urn:microsoft.com/office/officeart/2005/8/layout/bProcess4"/>
    <dgm:cxn modelId="{117342A8-A9AB-4E95-AC96-EB626E4662D8}" type="presParOf" srcId="{22063BE8-AC6F-4789-9E06-4202173C24F2}" destId="{9536D59F-22F6-4AE4-8DBE-C4B11E115277}" srcOrd="0" destOrd="0" presId="urn:microsoft.com/office/officeart/2005/8/layout/bProcess4"/>
    <dgm:cxn modelId="{D6A3ED05-A2FC-4E82-8EF8-5D83C88D737A}" type="presParOf" srcId="{9536D59F-22F6-4AE4-8DBE-C4B11E115277}" destId="{05D934BE-4447-4848-AC79-F3B39EB38E39}" srcOrd="0" destOrd="0" presId="urn:microsoft.com/office/officeart/2005/8/layout/bProcess4"/>
    <dgm:cxn modelId="{EB02AEFE-B3A7-446D-947D-13BA9C6FDC5E}" type="presParOf" srcId="{9536D59F-22F6-4AE4-8DBE-C4B11E115277}" destId="{82A01B57-21E8-4A15-92FA-FAF36A0C6A18}" srcOrd="1" destOrd="0" presId="urn:microsoft.com/office/officeart/2005/8/layout/bProcess4"/>
    <dgm:cxn modelId="{2FA56AD7-0384-4A2B-808F-96D758B8C532}" type="presParOf" srcId="{22063BE8-AC6F-4789-9E06-4202173C24F2}" destId="{9718C7DF-36C5-49BF-A132-346639E9DCEE}" srcOrd="1" destOrd="0" presId="urn:microsoft.com/office/officeart/2005/8/layout/bProcess4"/>
    <dgm:cxn modelId="{7C4B818C-7CE0-47A7-A1E4-6A43B0FC151D}" type="presParOf" srcId="{22063BE8-AC6F-4789-9E06-4202173C24F2}" destId="{CD3C33B6-F27B-43BE-B71F-C09610A02BFB}" srcOrd="2" destOrd="0" presId="urn:microsoft.com/office/officeart/2005/8/layout/bProcess4"/>
    <dgm:cxn modelId="{3F4E7C7E-A564-40A7-8C3C-FAECFAB9909F}" type="presParOf" srcId="{CD3C33B6-F27B-43BE-B71F-C09610A02BFB}" destId="{C2161B08-6D91-4BA0-817D-C7BE4C29582C}" srcOrd="0" destOrd="0" presId="urn:microsoft.com/office/officeart/2005/8/layout/bProcess4"/>
    <dgm:cxn modelId="{925DA1A1-2ADB-47AA-8526-04849577A677}" type="presParOf" srcId="{CD3C33B6-F27B-43BE-B71F-C09610A02BFB}" destId="{B4808953-CEE7-4482-B3D0-4D4AB0721A3F}" srcOrd="1" destOrd="0" presId="urn:microsoft.com/office/officeart/2005/8/layout/bProcess4"/>
    <dgm:cxn modelId="{408836E7-CA0D-4DD6-AB37-A01179ECE88B}" type="presParOf" srcId="{22063BE8-AC6F-4789-9E06-4202173C24F2}" destId="{57576B27-1649-42CC-B3FB-3D24F742DA53}" srcOrd="3" destOrd="0" presId="urn:microsoft.com/office/officeart/2005/8/layout/bProcess4"/>
    <dgm:cxn modelId="{125009AD-27F1-4F5B-BDCD-0D64D0E451D7}" type="presParOf" srcId="{22063BE8-AC6F-4789-9E06-4202173C24F2}" destId="{8179F9AD-ABDF-4DD3-B4EE-03B5DC731F62}" srcOrd="4" destOrd="0" presId="urn:microsoft.com/office/officeart/2005/8/layout/bProcess4"/>
    <dgm:cxn modelId="{815B9AEA-0F1E-4F38-BAA5-4B045175D6D0}" type="presParOf" srcId="{8179F9AD-ABDF-4DD3-B4EE-03B5DC731F62}" destId="{889E788D-1EBC-445F-9CA4-1FBDB5B240CA}" srcOrd="0" destOrd="0" presId="urn:microsoft.com/office/officeart/2005/8/layout/bProcess4"/>
    <dgm:cxn modelId="{3985C753-C90B-4EEC-A514-D67B058C96D6}" type="presParOf" srcId="{8179F9AD-ABDF-4DD3-B4EE-03B5DC731F62}" destId="{F22DC78A-CD5E-4AEC-9895-7FF475A049D5}" srcOrd="1" destOrd="0" presId="urn:microsoft.com/office/officeart/2005/8/layout/bProcess4"/>
    <dgm:cxn modelId="{6E811C00-C345-4B0A-873A-37695A120B68}" type="presParOf" srcId="{22063BE8-AC6F-4789-9E06-4202173C24F2}" destId="{DE6FFBE8-5618-4826-BD9B-37F56FBD1CCA}" srcOrd="5" destOrd="0" presId="urn:microsoft.com/office/officeart/2005/8/layout/bProcess4"/>
    <dgm:cxn modelId="{617435AA-D868-4EDF-8477-B1AC3749A05D}" type="presParOf" srcId="{22063BE8-AC6F-4789-9E06-4202173C24F2}" destId="{BB949512-FB17-4AAD-9E8D-6652A9B8F12D}" srcOrd="6" destOrd="0" presId="urn:microsoft.com/office/officeart/2005/8/layout/bProcess4"/>
    <dgm:cxn modelId="{4650B5BD-7943-4B20-B0F3-CCFB06144663}" type="presParOf" srcId="{BB949512-FB17-4AAD-9E8D-6652A9B8F12D}" destId="{213D71F2-5BB3-4ABE-9A16-C333545DA612}" srcOrd="0" destOrd="0" presId="urn:microsoft.com/office/officeart/2005/8/layout/bProcess4"/>
    <dgm:cxn modelId="{2509F010-28FC-491F-89EB-E803325E7F84}" type="presParOf" srcId="{BB949512-FB17-4AAD-9E8D-6652A9B8F12D}" destId="{BED397CE-5CF0-4114-A3B7-91CB1B8E8A34}" srcOrd="1" destOrd="0" presId="urn:microsoft.com/office/officeart/2005/8/layout/bProcess4"/>
    <dgm:cxn modelId="{C1159356-359E-49D6-B484-641FF09EC542}" type="presParOf" srcId="{22063BE8-AC6F-4789-9E06-4202173C24F2}" destId="{8DC94820-532D-460E-AD42-21D502203F1D}" srcOrd="7" destOrd="0" presId="urn:microsoft.com/office/officeart/2005/8/layout/bProcess4"/>
    <dgm:cxn modelId="{DA9DE852-AE3F-464D-BD5C-2BD1C7CCE964}" type="presParOf" srcId="{22063BE8-AC6F-4789-9E06-4202173C24F2}" destId="{875D40BB-38DD-433A-ADC5-7E61E34E4CF8}" srcOrd="8" destOrd="0" presId="urn:microsoft.com/office/officeart/2005/8/layout/bProcess4"/>
    <dgm:cxn modelId="{60ACDF0E-6757-4A0F-8559-51F3C1AC9890}" type="presParOf" srcId="{875D40BB-38DD-433A-ADC5-7E61E34E4CF8}" destId="{ECBE72F3-165E-4548-A526-913AAA055A87}" srcOrd="0" destOrd="0" presId="urn:microsoft.com/office/officeart/2005/8/layout/bProcess4"/>
    <dgm:cxn modelId="{BE8CE839-2058-42CE-A214-A6FBCB25D701}" type="presParOf" srcId="{875D40BB-38DD-433A-ADC5-7E61E34E4CF8}" destId="{784EF80F-24DF-4E53-A41E-362D82406636}" srcOrd="1" destOrd="0" presId="urn:microsoft.com/office/officeart/2005/8/layout/bProcess4"/>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AF08886-640F-40FD-B389-13C526655353}" type="doc">
      <dgm:prSet loTypeId="urn:microsoft.com/office/officeart/2005/8/layout/bProcess4" loCatId="process" qsTypeId="urn:microsoft.com/office/officeart/2005/8/quickstyle/simple1" qsCatId="simple" csTypeId="urn:microsoft.com/office/officeart/2005/8/colors/colorful5" csCatId="colorful" phldr="1"/>
      <dgm:spPr/>
      <dgm:t>
        <a:bodyPr/>
        <a:lstStyle/>
        <a:p>
          <a:endParaRPr lang="de-DE"/>
        </a:p>
      </dgm:t>
    </dgm:pt>
    <dgm:pt modelId="{CDFA04BC-5DD7-47DA-9702-C6F3FF22FD83}">
      <dgm:prSet phldrT="[Text]"/>
      <dgm:spPr/>
      <dgm:t>
        <a:bodyPr/>
        <a:lstStyle/>
        <a:p>
          <a:pPr algn="ctr"/>
          <a:r>
            <a:rPr lang="de-DE"/>
            <a:t>User needs a cable that fits their requirements </a:t>
          </a:r>
        </a:p>
      </dgm:t>
    </dgm:pt>
    <dgm:pt modelId="{CBE2D139-D9E6-4E9B-819C-00855DBB1A7E}" type="parTrans" cxnId="{A920E5AC-7D98-4DCC-820D-3F07F8C410BA}">
      <dgm:prSet/>
      <dgm:spPr/>
      <dgm:t>
        <a:bodyPr/>
        <a:lstStyle/>
        <a:p>
          <a:pPr algn="ctr"/>
          <a:endParaRPr lang="de-DE"/>
        </a:p>
      </dgm:t>
    </dgm:pt>
    <dgm:pt modelId="{87BD19F1-47EC-484B-84C7-B9CFF1D89136}" type="sibTrans" cxnId="{A920E5AC-7D98-4DCC-820D-3F07F8C410BA}">
      <dgm:prSet/>
      <dgm:spPr/>
      <dgm:t>
        <a:bodyPr/>
        <a:lstStyle/>
        <a:p>
          <a:pPr algn="ctr"/>
          <a:endParaRPr lang="de-DE"/>
        </a:p>
      </dgm:t>
    </dgm:pt>
    <dgm:pt modelId="{7D07E595-6B31-44B5-9BB3-B47DD690CAFE}">
      <dgm:prSet phldrT="[Text]"/>
      <dgm:spPr/>
      <dgm:t>
        <a:bodyPr/>
        <a:lstStyle/>
        <a:p>
          <a:pPr algn="ctr"/>
          <a:r>
            <a:rPr lang="de-DE"/>
            <a:t>User enters the front page of the program</a:t>
          </a:r>
        </a:p>
      </dgm:t>
    </dgm:pt>
    <dgm:pt modelId="{46722D4A-7F27-4FCB-A4DC-6F9AD418CEC2}" type="parTrans" cxnId="{D5BAC259-C181-4E63-A0D4-8D82584DBC6A}">
      <dgm:prSet/>
      <dgm:spPr/>
      <dgm:t>
        <a:bodyPr/>
        <a:lstStyle/>
        <a:p>
          <a:pPr algn="ctr"/>
          <a:endParaRPr lang="de-DE"/>
        </a:p>
      </dgm:t>
    </dgm:pt>
    <dgm:pt modelId="{BA8CEDBE-E3ED-4950-80B6-EBF965BB6039}" type="sibTrans" cxnId="{D5BAC259-C181-4E63-A0D4-8D82584DBC6A}">
      <dgm:prSet/>
      <dgm:spPr/>
      <dgm:t>
        <a:bodyPr/>
        <a:lstStyle/>
        <a:p>
          <a:pPr algn="ctr"/>
          <a:endParaRPr lang="de-DE"/>
        </a:p>
      </dgm:t>
    </dgm:pt>
    <dgm:pt modelId="{660DD0BA-22DE-4B0C-90E9-06096FA3E0C0}">
      <dgm:prSet phldrT="[Text]"/>
      <dgm:spPr/>
      <dgm:t>
        <a:bodyPr/>
        <a:lstStyle/>
        <a:p>
          <a:pPr algn="ctr"/>
          <a:r>
            <a:rPr lang="de-DE"/>
            <a:t>User uses the search engine to specify their needs </a:t>
          </a:r>
        </a:p>
      </dgm:t>
    </dgm:pt>
    <dgm:pt modelId="{60370650-3633-499B-B4DD-B9BD1C51E757}" type="parTrans" cxnId="{854E0D26-FE76-4C73-BD51-A9DE11D57B1E}">
      <dgm:prSet/>
      <dgm:spPr/>
      <dgm:t>
        <a:bodyPr/>
        <a:lstStyle/>
        <a:p>
          <a:pPr algn="ctr"/>
          <a:endParaRPr lang="de-DE"/>
        </a:p>
      </dgm:t>
    </dgm:pt>
    <dgm:pt modelId="{2AF79EFC-8053-4153-AA1D-23CE9636BAFD}" type="sibTrans" cxnId="{854E0D26-FE76-4C73-BD51-A9DE11D57B1E}">
      <dgm:prSet/>
      <dgm:spPr/>
      <dgm:t>
        <a:bodyPr/>
        <a:lstStyle/>
        <a:p>
          <a:pPr algn="ctr"/>
          <a:endParaRPr lang="de-DE"/>
        </a:p>
      </dgm:t>
    </dgm:pt>
    <dgm:pt modelId="{5E40E26C-FEF4-4E93-BA39-D4A846AD8DD2}">
      <dgm:prSet phldrT="[Text]"/>
      <dgm:spPr/>
      <dgm:t>
        <a:bodyPr/>
        <a:lstStyle/>
        <a:p>
          <a:pPr algn="ctr"/>
          <a:r>
            <a:rPr lang="de-DE"/>
            <a:t>Cable Wizard presents all cables that match the requirements to the user</a:t>
          </a:r>
        </a:p>
      </dgm:t>
    </dgm:pt>
    <dgm:pt modelId="{85065138-07A0-481B-A8B9-6733B5F2B31E}" type="parTrans" cxnId="{4034B65B-4912-49FB-B90F-B546951AA153}">
      <dgm:prSet/>
      <dgm:spPr/>
      <dgm:t>
        <a:bodyPr/>
        <a:lstStyle/>
        <a:p>
          <a:pPr algn="ctr"/>
          <a:endParaRPr lang="de-DE"/>
        </a:p>
      </dgm:t>
    </dgm:pt>
    <dgm:pt modelId="{FF5AD8FF-2023-425A-9182-188B7E48BD5E}" type="sibTrans" cxnId="{4034B65B-4912-49FB-B90F-B546951AA153}">
      <dgm:prSet/>
      <dgm:spPr/>
      <dgm:t>
        <a:bodyPr/>
        <a:lstStyle/>
        <a:p>
          <a:pPr algn="ctr"/>
          <a:endParaRPr lang="de-DE"/>
        </a:p>
      </dgm:t>
    </dgm:pt>
    <dgm:pt modelId="{778BFE50-26A3-44D5-BED4-03BEB334FF27}">
      <dgm:prSet phldrT="[Text]"/>
      <dgm:spPr/>
      <dgm:t>
        <a:bodyPr/>
        <a:lstStyle/>
        <a:p>
          <a:pPr algn="ctr"/>
          <a:r>
            <a:rPr lang="de-DE"/>
            <a:t>Cable Wizard searches the database for a fitting cable model</a:t>
          </a:r>
        </a:p>
      </dgm:t>
    </dgm:pt>
    <dgm:pt modelId="{CB7CF1B0-5C9F-4360-9681-B80C0458A83F}" type="sibTrans" cxnId="{8F39B409-1087-4EE5-8A7A-1FA0AF447701}">
      <dgm:prSet/>
      <dgm:spPr/>
      <dgm:t>
        <a:bodyPr/>
        <a:lstStyle/>
        <a:p>
          <a:pPr algn="ctr"/>
          <a:endParaRPr lang="de-DE"/>
        </a:p>
      </dgm:t>
    </dgm:pt>
    <dgm:pt modelId="{03CF7D45-E6A5-441F-BC5E-E3A92965A97F}" type="parTrans" cxnId="{8F39B409-1087-4EE5-8A7A-1FA0AF447701}">
      <dgm:prSet/>
      <dgm:spPr/>
      <dgm:t>
        <a:bodyPr/>
        <a:lstStyle/>
        <a:p>
          <a:pPr algn="ctr"/>
          <a:endParaRPr lang="de-DE"/>
        </a:p>
      </dgm:t>
    </dgm:pt>
    <dgm:pt modelId="{22063BE8-AC6F-4789-9E06-4202173C24F2}" type="pres">
      <dgm:prSet presAssocID="{9AF08886-640F-40FD-B389-13C526655353}" presName="Name0" presStyleCnt="0">
        <dgm:presLayoutVars>
          <dgm:dir/>
          <dgm:resizeHandles/>
        </dgm:presLayoutVars>
      </dgm:prSet>
      <dgm:spPr/>
    </dgm:pt>
    <dgm:pt modelId="{9536D59F-22F6-4AE4-8DBE-C4B11E115277}" type="pres">
      <dgm:prSet presAssocID="{CDFA04BC-5DD7-47DA-9702-C6F3FF22FD83}" presName="compNode" presStyleCnt="0"/>
      <dgm:spPr/>
    </dgm:pt>
    <dgm:pt modelId="{05D934BE-4447-4848-AC79-F3B39EB38E39}" type="pres">
      <dgm:prSet presAssocID="{CDFA04BC-5DD7-47DA-9702-C6F3FF22FD83}" presName="dummyConnPt" presStyleCnt="0"/>
      <dgm:spPr/>
    </dgm:pt>
    <dgm:pt modelId="{82A01B57-21E8-4A15-92FA-FAF36A0C6A18}" type="pres">
      <dgm:prSet presAssocID="{CDFA04BC-5DD7-47DA-9702-C6F3FF22FD83}" presName="node" presStyleLbl="node1" presStyleIdx="0" presStyleCnt="5">
        <dgm:presLayoutVars>
          <dgm:bulletEnabled val="1"/>
        </dgm:presLayoutVars>
      </dgm:prSet>
      <dgm:spPr/>
    </dgm:pt>
    <dgm:pt modelId="{9718C7DF-36C5-49BF-A132-346639E9DCEE}" type="pres">
      <dgm:prSet presAssocID="{87BD19F1-47EC-484B-84C7-B9CFF1D89136}" presName="sibTrans" presStyleLbl="bgSibTrans2D1" presStyleIdx="0" presStyleCnt="4"/>
      <dgm:spPr/>
    </dgm:pt>
    <dgm:pt modelId="{CD3C33B6-F27B-43BE-B71F-C09610A02BFB}" type="pres">
      <dgm:prSet presAssocID="{7D07E595-6B31-44B5-9BB3-B47DD690CAFE}" presName="compNode" presStyleCnt="0"/>
      <dgm:spPr/>
    </dgm:pt>
    <dgm:pt modelId="{C2161B08-6D91-4BA0-817D-C7BE4C29582C}" type="pres">
      <dgm:prSet presAssocID="{7D07E595-6B31-44B5-9BB3-B47DD690CAFE}" presName="dummyConnPt" presStyleCnt="0"/>
      <dgm:spPr/>
    </dgm:pt>
    <dgm:pt modelId="{B4808953-CEE7-4482-B3D0-4D4AB0721A3F}" type="pres">
      <dgm:prSet presAssocID="{7D07E595-6B31-44B5-9BB3-B47DD690CAFE}" presName="node" presStyleLbl="node1" presStyleIdx="1" presStyleCnt="5">
        <dgm:presLayoutVars>
          <dgm:bulletEnabled val="1"/>
        </dgm:presLayoutVars>
      </dgm:prSet>
      <dgm:spPr/>
    </dgm:pt>
    <dgm:pt modelId="{57576B27-1649-42CC-B3FB-3D24F742DA53}" type="pres">
      <dgm:prSet presAssocID="{BA8CEDBE-E3ED-4950-80B6-EBF965BB6039}" presName="sibTrans" presStyleLbl="bgSibTrans2D1" presStyleIdx="1" presStyleCnt="4"/>
      <dgm:spPr/>
    </dgm:pt>
    <dgm:pt modelId="{8179F9AD-ABDF-4DD3-B4EE-03B5DC731F62}" type="pres">
      <dgm:prSet presAssocID="{660DD0BA-22DE-4B0C-90E9-06096FA3E0C0}" presName="compNode" presStyleCnt="0"/>
      <dgm:spPr/>
    </dgm:pt>
    <dgm:pt modelId="{889E788D-1EBC-445F-9CA4-1FBDB5B240CA}" type="pres">
      <dgm:prSet presAssocID="{660DD0BA-22DE-4B0C-90E9-06096FA3E0C0}" presName="dummyConnPt" presStyleCnt="0"/>
      <dgm:spPr/>
    </dgm:pt>
    <dgm:pt modelId="{F22DC78A-CD5E-4AEC-9895-7FF475A049D5}" type="pres">
      <dgm:prSet presAssocID="{660DD0BA-22DE-4B0C-90E9-06096FA3E0C0}" presName="node" presStyleLbl="node1" presStyleIdx="2" presStyleCnt="5">
        <dgm:presLayoutVars>
          <dgm:bulletEnabled val="1"/>
        </dgm:presLayoutVars>
      </dgm:prSet>
      <dgm:spPr/>
    </dgm:pt>
    <dgm:pt modelId="{DE6FFBE8-5618-4826-BD9B-37F56FBD1CCA}" type="pres">
      <dgm:prSet presAssocID="{2AF79EFC-8053-4153-AA1D-23CE9636BAFD}" presName="sibTrans" presStyleLbl="bgSibTrans2D1" presStyleIdx="2" presStyleCnt="4"/>
      <dgm:spPr/>
    </dgm:pt>
    <dgm:pt modelId="{BB949512-FB17-4AAD-9E8D-6652A9B8F12D}" type="pres">
      <dgm:prSet presAssocID="{778BFE50-26A3-44D5-BED4-03BEB334FF27}" presName="compNode" presStyleCnt="0"/>
      <dgm:spPr/>
    </dgm:pt>
    <dgm:pt modelId="{213D71F2-5BB3-4ABE-9A16-C333545DA612}" type="pres">
      <dgm:prSet presAssocID="{778BFE50-26A3-44D5-BED4-03BEB334FF27}" presName="dummyConnPt" presStyleCnt="0"/>
      <dgm:spPr/>
    </dgm:pt>
    <dgm:pt modelId="{BED397CE-5CF0-4114-A3B7-91CB1B8E8A34}" type="pres">
      <dgm:prSet presAssocID="{778BFE50-26A3-44D5-BED4-03BEB334FF27}" presName="node" presStyleLbl="node1" presStyleIdx="3" presStyleCnt="5">
        <dgm:presLayoutVars>
          <dgm:bulletEnabled val="1"/>
        </dgm:presLayoutVars>
      </dgm:prSet>
      <dgm:spPr/>
    </dgm:pt>
    <dgm:pt modelId="{8DC94820-532D-460E-AD42-21D502203F1D}" type="pres">
      <dgm:prSet presAssocID="{CB7CF1B0-5C9F-4360-9681-B80C0458A83F}" presName="sibTrans" presStyleLbl="bgSibTrans2D1" presStyleIdx="3" presStyleCnt="4"/>
      <dgm:spPr/>
    </dgm:pt>
    <dgm:pt modelId="{02FCF626-BEBB-405C-BBC9-28E89E373C0A}" type="pres">
      <dgm:prSet presAssocID="{5E40E26C-FEF4-4E93-BA39-D4A846AD8DD2}" presName="compNode" presStyleCnt="0"/>
      <dgm:spPr/>
    </dgm:pt>
    <dgm:pt modelId="{2066E5AA-C295-49F0-98A3-A70192A5FCFE}" type="pres">
      <dgm:prSet presAssocID="{5E40E26C-FEF4-4E93-BA39-D4A846AD8DD2}" presName="dummyConnPt" presStyleCnt="0"/>
      <dgm:spPr/>
    </dgm:pt>
    <dgm:pt modelId="{BC83FEBD-E870-47E6-A9DC-F32C91E3A4E3}" type="pres">
      <dgm:prSet presAssocID="{5E40E26C-FEF4-4E93-BA39-D4A846AD8DD2}" presName="node" presStyleLbl="node1" presStyleIdx="4" presStyleCnt="5">
        <dgm:presLayoutVars>
          <dgm:bulletEnabled val="1"/>
        </dgm:presLayoutVars>
      </dgm:prSet>
      <dgm:spPr/>
    </dgm:pt>
  </dgm:ptLst>
  <dgm:cxnLst>
    <dgm:cxn modelId="{85068D00-5540-432F-938A-D74C853DF2A3}" type="presOf" srcId="{87BD19F1-47EC-484B-84C7-B9CFF1D89136}" destId="{9718C7DF-36C5-49BF-A132-346639E9DCEE}" srcOrd="0" destOrd="0" presId="urn:microsoft.com/office/officeart/2005/8/layout/bProcess4"/>
    <dgm:cxn modelId="{81857808-FE8A-47A1-A6BD-EFB5755229D1}" type="presOf" srcId="{CB7CF1B0-5C9F-4360-9681-B80C0458A83F}" destId="{8DC94820-532D-460E-AD42-21D502203F1D}" srcOrd="0" destOrd="0" presId="urn:microsoft.com/office/officeart/2005/8/layout/bProcess4"/>
    <dgm:cxn modelId="{8F39B409-1087-4EE5-8A7A-1FA0AF447701}" srcId="{9AF08886-640F-40FD-B389-13C526655353}" destId="{778BFE50-26A3-44D5-BED4-03BEB334FF27}" srcOrd="3" destOrd="0" parTransId="{03CF7D45-E6A5-441F-BC5E-E3A92965A97F}" sibTransId="{CB7CF1B0-5C9F-4360-9681-B80C0458A83F}"/>
    <dgm:cxn modelId="{8F49C20A-F7E3-492C-9A31-0E8FFCC876B4}" type="presOf" srcId="{5E40E26C-FEF4-4E93-BA39-D4A846AD8DD2}" destId="{BC83FEBD-E870-47E6-A9DC-F32C91E3A4E3}" srcOrd="0" destOrd="0" presId="urn:microsoft.com/office/officeart/2005/8/layout/bProcess4"/>
    <dgm:cxn modelId="{854E0D26-FE76-4C73-BD51-A9DE11D57B1E}" srcId="{9AF08886-640F-40FD-B389-13C526655353}" destId="{660DD0BA-22DE-4B0C-90E9-06096FA3E0C0}" srcOrd="2" destOrd="0" parTransId="{60370650-3633-499B-B4DD-B9BD1C51E757}" sibTransId="{2AF79EFC-8053-4153-AA1D-23CE9636BAFD}"/>
    <dgm:cxn modelId="{FD844D2C-3E46-42EE-B183-4DFA3F9264B0}" type="presOf" srcId="{660DD0BA-22DE-4B0C-90E9-06096FA3E0C0}" destId="{F22DC78A-CD5E-4AEC-9895-7FF475A049D5}" srcOrd="0" destOrd="0" presId="urn:microsoft.com/office/officeart/2005/8/layout/bProcess4"/>
    <dgm:cxn modelId="{D5BAC259-C181-4E63-A0D4-8D82584DBC6A}" srcId="{9AF08886-640F-40FD-B389-13C526655353}" destId="{7D07E595-6B31-44B5-9BB3-B47DD690CAFE}" srcOrd="1" destOrd="0" parTransId="{46722D4A-7F27-4FCB-A4DC-6F9AD418CEC2}" sibTransId="{BA8CEDBE-E3ED-4950-80B6-EBF965BB6039}"/>
    <dgm:cxn modelId="{4034B65B-4912-49FB-B90F-B546951AA153}" srcId="{9AF08886-640F-40FD-B389-13C526655353}" destId="{5E40E26C-FEF4-4E93-BA39-D4A846AD8DD2}" srcOrd="4" destOrd="0" parTransId="{85065138-07A0-481B-A8B9-6733B5F2B31E}" sibTransId="{FF5AD8FF-2023-425A-9182-188B7E48BD5E}"/>
    <dgm:cxn modelId="{8B1B2768-E90E-4CBB-9260-5A53C5DF78F8}" type="presOf" srcId="{BA8CEDBE-E3ED-4950-80B6-EBF965BB6039}" destId="{57576B27-1649-42CC-B3FB-3D24F742DA53}" srcOrd="0" destOrd="0" presId="urn:microsoft.com/office/officeart/2005/8/layout/bProcess4"/>
    <dgm:cxn modelId="{6BBD5095-E25A-4B9B-AA5D-A63427EB526A}" type="presOf" srcId="{9AF08886-640F-40FD-B389-13C526655353}" destId="{22063BE8-AC6F-4789-9E06-4202173C24F2}" srcOrd="0" destOrd="0" presId="urn:microsoft.com/office/officeart/2005/8/layout/bProcess4"/>
    <dgm:cxn modelId="{2DCB92A1-8233-48E8-881E-E0F62368AA57}" type="presOf" srcId="{2AF79EFC-8053-4153-AA1D-23CE9636BAFD}" destId="{DE6FFBE8-5618-4826-BD9B-37F56FBD1CCA}" srcOrd="0" destOrd="0" presId="urn:microsoft.com/office/officeart/2005/8/layout/bProcess4"/>
    <dgm:cxn modelId="{46F496A3-2540-4DE3-86B8-A505AC2FECA1}" type="presOf" srcId="{7D07E595-6B31-44B5-9BB3-B47DD690CAFE}" destId="{B4808953-CEE7-4482-B3D0-4D4AB0721A3F}" srcOrd="0" destOrd="0" presId="urn:microsoft.com/office/officeart/2005/8/layout/bProcess4"/>
    <dgm:cxn modelId="{A920E5AC-7D98-4DCC-820D-3F07F8C410BA}" srcId="{9AF08886-640F-40FD-B389-13C526655353}" destId="{CDFA04BC-5DD7-47DA-9702-C6F3FF22FD83}" srcOrd="0" destOrd="0" parTransId="{CBE2D139-D9E6-4E9B-819C-00855DBB1A7E}" sibTransId="{87BD19F1-47EC-484B-84C7-B9CFF1D89136}"/>
    <dgm:cxn modelId="{D958A4B8-B307-42DC-8A7D-3A935D3581FA}" type="presOf" srcId="{778BFE50-26A3-44D5-BED4-03BEB334FF27}" destId="{BED397CE-5CF0-4114-A3B7-91CB1B8E8A34}" srcOrd="0" destOrd="0" presId="urn:microsoft.com/office/officeart/2005/8/layout/bProcess4"/>
    <dgm:cxn modelId="{C233F0DD-9126-40C9-89DB-905EECDD54F0}" type="presOf" srcId="{CDFA04BC-5DD7-47DA-9702-C6F3FF22FD83}" destId="{82A01B57-21E8-4A15-92FA-FAF36A0C6A18}" srcOrd="0" destOrd="0" presId="urn:microsoft.com/office/officeart/2005/8/layout/bProcess4"/>
    <dgm:cxn modelId="{117342A8-A9AB-4E95-AC96-EB626E4662D8}" type="presParOf" srcId="{22063BE8-AC6F-4789-9E06-4202173C24F2}" destId="{9536D59F-22F6-4AE4-8DBE-C4B11E115277}" srcOrd="0" destOrd="0" presId="urn:microsoft.com/office/officeart/2005/8/layout/bProcess4"/>
    <dgm:cxn modelId="{D6A3ED05-A2FC-4E82-8EF8-5D83C88D737A}" type="presParOf" srcId="{9536D59F-22F6-4AE4-8DBE-C4B11E115277}" destId="{05D934BE-4447-4848-AC79-F3B39EB38E39}" srcOrd="0" destOrd="0" presId="urn:microsoft.com/office/officeart/2005/8/layout/bProcess4"/>
    <dgm:cxn modelId="{EB02AEFE-B3A7-446D-947D-13BA9C6FDC5E}" type="presParOf" srcId="{9536D59F-22F6-4AE4-8DBE-C4B11E115277}" destId="{82A01B57-21E8-4A15-92FA-FAF36A0C6A18}" srcOrd="1" destOrd="0" presId="urn:microsoft.com/office/officeart/2005/8/layout/bProcess4"/>
    <dgm:cxn modelId="{2FA56AD7-0384-4A2B-808F-96D758B8C532}" type="presParOf" srcId="{22063BE8-AC6F-4789-9E06-4202173C24F2}" destId="{9718C7DF-36C5-49BF-A132-346639E9DCEE}" srcOrd="1" destOrd="0" presId="urn:microsoft.com/office/officeart/2005/8/layout/bProcess4"/>
    <dgm:cxn modelId="{7C4B818C-7CE0-47A7-A1E4-6A43B0FC151D}" type="presParOf" srcId="{22063BE8-AC6F-4789-9E06-4202173C24F2}" destId="{CD3C33B6-F27B-43BE-B71F-C09610A02BFB}" srcOrd="2" destOrd="0" presId="urn:microsoft.com/office/officeart/2005/8/layout/bProcess4"/>
    <dgm:cxn modelId="{3F4E7C7E-A564-40A7-8C3C-FAECFAB9909F}" type="presParOf" srcId="{CD3C33B6-F27B-43BE-B71F-C09610A02BFB}" destId="{C2161B08-6D91-4BA0-817D-C7BE4C29582C}" srcOrd="0" destOrd="0" presId="urn:microsoft.com/office/officeart/2005/8/layout/bProcess4"/>
    <dgm:cxn modelId="{925DA1A1-2ADB-47AA-8526-04849577A677}" type="presParOf" srcId="{CD3C33B6-F27B-43BE-B71F-C09610A02BFB}" destId="{B4808953-CEE7-4482-B3D0-4D4AB0721A3F}" srcOrd="1" destOrd="0" presId="urn:microsoft.com/office/officeart/2005/8/layout/bProcess4"/>
    <dgm:cxn modelId="{408836E7-CA0D-4DD6-AB37-A01179ECE88B}" type="presParOf" srcId="{22063BE8-AC6F-4789-9E06-4202173C24F2}" destId="{57576B27-1649-42CC-B3FB-3D24F742DA53}" srcOrd="3" destOrd="0" presId="urn:microsoft.com/office/officeart/2005/8/layout/bProcess4"/>
    <dgm:cxn modelId="{125009AD-27F1-4F5B-BDCD-0D64D0E451D7}" type="presParOf" srcId="{22063BE8-AC6F-4789-9E06-4202173C24F2}" destId="{8179F9AD-ABDF-4DD3-B4EE-03B5DC731F62}" srcOrd="4" destOrd="0" presId="urn:microsoft.com/office/officeart/2005/8/layout/bProcess4"/>
    <dgm:cxn modelId="{815B9AEA-0F1E-4F38-BAA5-4B045175D6D0}" type="presParOf" srcId="{8179F9AD-ABDF-4DD3-B4EE-03B5DC731F62}" destId="{889E788D-1EBC-445F-9CA4-1FBDB5B240CA}" srcOrd="0" destOrd="0" presId="urn:microsoft.com/office/officeart/2005/8/layout/bProcess4"/>
    <dgm:cxn modelId="{3985C753-C90B-4EEC-A514-D67B058C96D6}" type="presParOf" srcId="{8179F9AD-ABDF-4DD3-B4EE-03B5DC731F62}" destId="{F22DC78A-CD5E-4AEC-9895-7FF475A049D5}" srcOrd="1" destOrd="0" presId="urn:microsoft.com/office/officeart/2005/8/layout/bProcess4"/>
    <dgm:cxn modelId="{6E811C00-C345-4B0A-873A-37695A120B68}" type="presParOf" srcId="{22063BE8-AC6F-4789-9E06-4202173C24F2}" destId="{DE6FFBE8-5618-4826-BD9B-37F56FBD1CCA}" srcOrd="5" destOrd="0" presId="urn:microsoft.com/office/officeart/2005/8/layout/bProcess4"/>
    <dgm:cxn modelId="{617435AA-D868-4EDF-8477-B1AC3749A05D}" type="presParOf" srcId="{22063BE8-AC6F-4789-9E06-4202173C24F2}" destId="{BB949512-FB17-4AAD-9E8D-6652A9B8F12D}" srcOrd="6" destOrd="0" presId="urn:microsoft.com/office/officeart/2005/8/layout/bProcess4"/>
    <dgm:cxn modelId="{4650B5BD-7943-4B20-B0F3-CCFB06144663}" type="presParOf" srcId="{BB949512-FB17-4AAD-9E8D-6652A9B8F12D}" destId="{213D71F2-5BB3-4ABE-9A16-C333545DA612}" srcOrd="0" destOrd="0" presId="urn:microsoft.com/office/officeart/2005/8/layout/bProcess4"/>
    <dgm:cxn modelId="{2509F010-28FC-491F-89EB-E803325E7F84}" type="presParOf" srcId="{BB949512-FB17-4AAD-9E8D-6652A9B8F12D}" destId="{BED397CE-5CF0-4114-A3B7-91CB1B8E8A34}" srcOrd="1" destOrd="0" presId="urn:microsoft.com/office/officeart/2005/8/layout/bProcess4"/>
    <dgm:cxn modelId="{C1159356-359E-49D6-B484-641FF09EC542}" type="presParOf" srcId="{22063BE8-AC6F-4789-9E06-4202173C24F2}" destId="{8DC94820-532D-460E-AD42-21D502203F1D}" srcOrd="7" destOrd="0" presId="urn:microsoft.com/office/officeart/2005/8/layout/bProcess4"/>
    <dgm:cxn modelId="{23A0CD26-C9FC-4CBA-A880-46414A35BAB1}" type="presParOf" srcId="{22063BE8-AC6F-4789-9E06-4202173C24F2}" destId="{02FCF626-BEBB-405C-BBC9-28E89E373C0A}" srcOrd="8" destOrd="0" presId="urn:microsoft.com/office/officeart/2005/8/layout/bProcess4"/>
    <dgm:cxn modelId="{C494E44B-73E2-44DC-B5ED-88CD549768B9}" type="presParOf" srcId="{02FCF626-BEBB-405C-BBC9-28E89E373C0A}" destId="{2066E5AA-C295-49F0-98A3-A70192A5FCFE}" srcOrd="0" destOrd="0" presId="urn:microsoft.com/office/officeart/2005/8/layout/bProcess4"/>
    <dgm:cxn modelId="{A4D1A8DC-9A04-42C8-B5B3-A1BCD380E351}" type="presParOf" srcId="{02FCF626-BEBB-405C-BBC9-28E89E373C0A}" destId="{BC83FEBD-E870-47E6-A9DC-F32C91E3A4E3}" srcOrd="1" destOrd="0" presId="urn:microsoft.com/office/officeart/2005/8/layout/bProcess4"/>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05528C-1763-4B91-A635-EA71ECEB6445}">
      <dsp:nvSpPr>
        <dsp:cNvPr id="0" name=""/>
        <dsp:cNvSpPr/>
      </dsp:nvSpPr>
      <dsp:spPr>
        <a:xfrm>
          <a:off x="2728" y="516156"/>
          <a:ext cx="1240708" cy="64471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marL="0" lvl="0" indent="0" algn="l" defTabSz="355600">
            <a:lnSpc>
              <a:spcPct val="90000"/>
            </a:lnSpc>
            <a:spcBef>
              <a:spcPct val="0"/>
            </a:spcBef>
            <a:spcAft>
              <a:spcPct val="35000"/>
            </a:spcAft>
            <a:buNone/>
          </a:pPr>
          <a:r>
            <a:rPr lang="de-DE" sz="800" kern="1200"/>
            <a:t>Inventory MS</a:t>
          </a:r>
        </a:p>
      </dsp:txBody>
      <dsp:txXfrm>
        <a:off x="2728" y="516156"/>
        <a:ext cx="1240708" cy="429812"/>
      </dsp:txXfrm>
    </dsp:sp>
    <dsp:sp modelId="{EBA5E341-A97B-482A-9473-55387491D801}">
      <dsp:nvSpPr>
        <dsp:cNvPr id="0" name=""/>
        <dsp:cNvSpPr/>
      </dsp:nvSpPr>
      <dsp:spPr>
        <a:xfrm>
          <a:off x="256849" y="945968"/>
          <a:ext cx="1240708" cy="60480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de-DE" sz="800" kern="1200"/>
            <a:t>triggers message to Distribution Manager</a:t>
          </a:r>
        </a:p>
      </dsp:txBody>
      <dsp:txXfrm>
        <a:off x="274563" y="963682"/>
        <a:ext cx="1205280" cy="569372"/>
      </dsp:txXfrm>
    </dsp:sp>
    <dsp:sp modelId="{3FC45B08-EE31-4AE4-931D-24BD8E44655C}">
      <dsp:nvSpPr>
        <dsp:cNvPr id="0" name=""/>
        <dsp:cNvSpPr/>
      </dsp:nvSpPr>
      <dsp:spPr>
        <a:xfrm>
          <a:off x="1431524" y="576612"/>
          <a:ext cx="398744" cy="308900"/>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a:off x="1431524" y="638392"/>
        <a:ext cx="306074" cy="185340"/>
      </dsp:txXfrm>
    </dsp:sp>
    <dsp:sp modelId="{61D8A0FE-594D-F04A-A949-20FB68A475FD}">
      <dsp:nvSpPr>
        <dsp:cNvPr id="0" name=""/>
        <dsp:cNvSpPr/>
      </dsp:nvSpPr>
      <dsp:spPr>
        <a:xfrm>
          <a:off x="1995785" y="516156"/>
          <a:ext cx="1240708" cy="644718"/>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marL="0" lvl="0" indent="0" algn="l" defTabSz="355600">
            <a:lnSpc>
              <a:spcPct val="90000"/>
            </a:lnSpc>
            <a:spcBef>
              <a:spcPct val="0"/>
            </a:spcBef>
            <a:spcAft>
              <a:spcPct val="35000"/>
            </a:spcAft>
            <a:buNone/>
          </a:pPr>
          <a:r>
            <a:rPr lang="de-DE" sz="800" kern="1200"/>
            <a:t>is delivered to Inventory Control Manager (ICM) by Distribution Manager</a:t>
          </a:r>
        </a:p>
      </dsp:txBody>
      <dsp:txXfrm>
        <a:off x="1995785" y="516156"/>
        <a:ext cx="1240708" cy="429812"/>
      </dsp:txXfrm>
    </dsp:sp>
    <dsp:sp modelId="{6528EC8E-8A0B-1F44-9CDC-0F566832D4A8}">
      <dsp:nvSpPr>
        <dsp:cNvPr id="0" name=""/>
        <dsp:cNvSpPr/>
      </dsp:nvSpPr>
      <dsp:spPr>
        <a:xfrm>
          <a:off x="2249906" y="945968"/>
          <a:ext cx="1240708" cy="60480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676672"/>
              <a:satOff val="-5114"/>
              <a:lumOff val="-1961"/>
              <a:alphaOff val="0"/>
            </a:schemeClr>
          </a:solidFill>
          <a:prstDash val="solid"/>
          <a:miter lim="800000"/>
        </a:ln>
        <a:effectLst/>
      </dsp:spPr>
      <dsp:style>
        <a:lnRef idx="2">
          <a:scrgbClr r="0" g="0" b="0"/>
        </a:lnRef>
        <a:fillRef idx="1">
          <a:scrgbClr r="0" g="0" b="0"/>
        </a:fillRef>
        <a:effectRef idx="0">
          <a:scrgbClr r="0" g="0" b="0"/>
        </a:effectRef>
        <a:fontRef idx="minor"/>
      </dsp:style>
    </dsp:sp>
    <dsp:sp modelId="{AF4F9D83-B147-AA46-88EA-3ABA4238A48A}">
      <dsp:nvSpPr>
        <dsp:cNvPr id="0" name=""/>
        <dsp:cNvSpPr/>
      </dsp:nvSpPr>
      <dsp:spPr>
        <a:xfrm>
          <a:off x="3424580" y="576612"/>
          <a:ext cx="398744" cy="308900"/>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a:off x="3424580" y="638392"/>
        <a:ext cx="306074" cy="185340"/>
      </dsp:txXfrm>
    </dsp:sp>
    <dsp:sp modelId="{43F2B58B-2ED5-4583-A9CB-D2688445F9AE}">
      <dsp:nvSpPr>
        <dsp:cNvPr id="0" name=""/>
        <dsp:cNvSpPr/>
      </dsp:nvSpPr>
      <dsp:spPr>
        <a:xfrm>
          <a:off x="3988841" y="516156"/>
          <a:ext cx="1240708" cy="644718"/>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marL="0" lvl="0" indent="0" algn="l" defTabSz="355600">
            <a:lnSpc>
              <a:spcPct val="90000"/>
            </a:lnSpc>
            <a:spcBef>
              <a:spcPct val="0"/>
            </a:spcBef>
            <a:spcAft>
              <a:spcPct val="35000"/>
            </a:spcAft>
            <a:buNone/>
          </a:pPr>
          <a:r>
            <a:rPr lang="de-DE" sz="800" kern="1200"/>
            <a:t>Cable Wizard</a:t>
          </a:r>
        </a:p>
      </dsp:txBody>
      <dsp:txXfrm>
        <a:off x="3988841" y="516156"/>
        <a:ext cx="1240708" cy="429812"/>
      </dsp:txXfrm>
    </dsp:sp>
    <dsp:sp modelId="{CB7C910B-11E0-4583-8584-8366699DECB9}">
      <dsp:nvSpPr>
        <dsp:cNvPr id="0" name=""/>
        <dsp:cNvSpPr/>
      </dsp:nvSpPr>
      <dsp:spPr>
        <a:xfrm>
          <a:off x="4242962" y="945968"/>
          <a:ext cx="1240708" cy="60480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de-DE" sz="800" kern="1200"/>
            <a:t>ICM creates new cable template in Cable Wizard and populates it with data</a:t>
          </a:r>
        </a:p>
      </dsp:txBody>
      <dsp:txXfrm>
        <a:off x="4260676" y="963682"/>
        <a:ext cx="1205280" cy="56937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09F43F-A8FD-4917-85FE-A0F594FB4EA6}">
      <dsp:nvSpPr>
        <dsp:cNvPr id="0" name=""/>
        <dsp:cNvSpPr/>
      </dsp:nvSpPr>
      <dsp:spPr>
        <a:xfrm>
          <a:off x="2728" y="253657"/>
          <a:ext cx="1240708" cy="51839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de-DE" sz="1200" kern="1200"/>
            <a:t>Inventory MS</a:t>
          </a:r>
        </a:p>
      </dsp:txBody>
      <dsp:txXfrm>
        <a:off x="2728" y="253657"/>
        <a:ext cx="1240708" cy="345600"/>
      </dsp:txXfrm>
    </dsp:sp>
    <dsp:sp modelId="{848039C5-0A9D-4FD4-B658-EC4FDF12CAAE}">
      <dsp:nvSpPr>
        <dsp:cNvPr id="0" name=""/>
        <dsp:cNvSpPr/>
      </dsp:nvSpPr>
      <dsp:spPr>
        <a:xfrm>
          <a:off x="256849" y="599256"/>
          <a:ext cx="1240708" cy="160515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de-DE" sz="1200" kern="1200"/>
            <a:t>cable is marked as deprecated in Inventory Management System</a:t>
          </a:r>
        </a:p>
      </dsp:txBody>
      <dsp:txXfrm>
        <a:off x="293188" y="635595"/>
        <a:ext cx="1168030" cy="1532472"/>
      </dsp:txXfrm>
    </dsp:sp>
    <dsp:sp modelId="{F21C6FB9-43DE-4B47-B4A3-78CA6F8AF814}">
      <dsp:nvSpPr>
        <dsp:cNvPr id="0" name=""/>
        <dsp:cNvSpPr/>
      </dsp:nvSpPr>
      <dsp:spPr>
        <a:xfrm>
          <a:off x="1431524" y="272006"/>
          <a:ext cx="398744" cy="308900"/>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1431524" y="333786"/>
        <a:ext cx="306074" cy="185340"/>
      </dsp:txXfrm>
    </dsp:sp>
    <dsp:sp modelId="{127675A9-576F-4CDC-BCCB-50761738F3D6}">
      <dsp:nvSpPr>
        <dsp:cNvPr id="0" name=""/>
        <dsp:cNvSpPr/>
      </dsp:nvSpPr>
      <dsp:spPr>
        <a:xfrm>
          <a:off x="1995785" y="253657"/>
          <a:ext cx="1240708" cy="518399"/>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de-DE" sz="1200" kern="1200"/>
            <a:t>Message</a:t>
          </a:r>
        </a:p>
      </dsp:txBody>
      <dsp:txXfrm>
        <a:off x="1995785" y="253657"/>
        <a:ext cx="1240708" cy="345600"/>
      </dsp:txXfrm>
    </dsp:sp>
    <dsp:sp modelId="{9AFE6DC4-9E05-438F-B0BC-839F90839E8E}">
      <dsp:nvSpPr>
        <dsp:cNvPr id="0" name=""/>
        <dsp:cNvSpPr/>
      </dsp:nvSpPr>
      <dsp:spPr>
        <a:xfrm>
          <a:off x="2249906" y="599256"/>
          <a:ext cx="1240708" cy="160515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676672"/>
              <a:satOff val="-5114"/>
              <a:lumOff val="-196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de-DE" sz="1200" kern="1200"/>
            <a:t>is delivered to ICM by Distribution Manager</a:t>
          </a:r>
        </a:p>
      </dsp:txBody>
      <dsp:txXfrm>
        <a:off x="2286245" y="635595"/>
        <a:ext cx="1168030" cy="1532472"/>
      </dsp:txXfrm>
    </dsp:sp>
    <dsp:sp modelId="{F6FFDCB9-1DA3-4443-8B79-CE6F9C21D888}">
      <dsp:nvSpPr>
        <dsp:cNvPr id="0" name=""/>
        <dsp:cNvSpPr/>
      </dsp:nvSpPr>
      <dsp:spPr>
        <a:xfrm>
          <a:off x="3424580" y="272006"/>
          <a:ext cx="398744" cy="308900"/>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3424580" y="333786"/>
        <a:ext cx="306074" cy="185340"/>
      </dsp:txXfrm>
    </dsp:sp>
    <dsp:sp modelId="{2EF2657B-8E29-4A59-A7C4-0E8890C0A425}">
      <dsp:nvSpPr>
        <dsp:cNvPr id="0" name=""/>
        <dsp:cNvSpPr/>
      </dsp:nvSpPr>
      <dsp:spPr>
        <a:xfrm>
          <a:off x="3988841" y="253657"/>
          <a:ext cx="1240708" cy="518399"/>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de-DE" sz="1200" kern="1200"/>
            <a:t>Cable Wizard</a:t>
          </a:r>
        </a:p>
      </dsp:txBody>
      <dsp:txXfrm>
        <a:off x="3988841" y="253657"/>
        <a:ext cx="1240708" cy="345600"/>
      </dsp:txXfrm>
    </dsp:sp>
    <dsp:sp modelId="{6CA8571E-BDB5-49FE-8459-7DD3866FE0B6}">
      <dsp:nvSpPr>
        <dsp:cNvPr id="0" name=""/>
        <dsp:cNvSpPr/>
      </dsp:nvSpPr>
      <dsp:spPr>
        <a:xfrm>
          <a:off x="4242962" y="599256"/>
          <a:ext cx="1240708" cy="160515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de-DE" sz="1200" kern="1200"/>
            <a:t>ICM marks cable as deprecated in Cable Wizard or deletes its associated cable model file</a:t>
          </a:r>
        </a:p>
      </dsp:txBody>
      <dsp:txXfrm>
        <a:off x="4279301" y="635595"/>
        <a:ext cx="1168030" cy="153247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069B69-7F88-4CE7-9F17-4A134142F9DF}">
      <dsp:nvSpPr>
        <dsp:cNvPr id="0" name=""/>
        <dsp:cNvSpPr/>
      </dsp:nvSpPr>
      <dsp:spPr>
        <a:xfrm>
          <a:off x="2728" y="337300"/>
          <a:ext cx="1240708" cy="70204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de-DE" sz="1200" kern="1200"/>
            <a:t>Customer</a:t>
          </a:r>
        </a:p>
      </dsp:txBody>
      <dsp:txXfrm>
        <a:off x="2728" y="337300"/>
        <a:ext cx="1240708" cy="468030"/>
      </dsp:txXfrm>
    </dsp:sp>
    <dsp:sp modelId="{49DA186A-53F0-4EB9-9CE1-139726097C53}">
      <dsp:nvSpPr>
        <dsp:cNvPr id="0" name=""/>
        <dsp:cNvSpPr/>
      </dsp:nvSpPr>
      <dsp:spPr>
        <a:xfrm>
          <a:off x="256849" y="805330"/>
          <a:ext cx="1240708" cy="107730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de-DE" sz="1200" kern="1200"/>
            <a:t>needs information about a specific cable</a:t>
          </a:r>
        </a:p>
      </dsp:txBody>
      <dsp:txXfrm>
        <a:off x="288402" y="836883"/>
        <a:ext cx="1177602" cy="1014194"/>
      </dsp:txXfrm>
    </dsp:sp>
    <dsp:sp modelId="{83864FE3-9304-4309-A449-55B672C0B39B}">
      <dsp:nvSpPr>
        <dsp:cNvPr id="0" name=""/>
        <dsp:cNvSpPr/>
      </dsp:nvSpPr>
      <dsp:spPr>
        <a:xfrm>
          <a:off x="1431524" y="416865"/>
          <a:ext cx="398744" cy="308900"/>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1431524" y="478645"/>
        <a:ext cx="306074" cy="185340"/>
      </dsp:txXfrm>
    </dsp:sp>
    <dsp:sp modelId="{24E62AF0-6453-4479-BDEB-5861AEEAADC2}">
      <dsp:nvSpPr>
        <dsp:cNvPr id="0" name=""/>
        <dsp:cNvSpPr/>
      </dsp:nvSpPr>
      <dsp:spPr>
        <a:xfrm>
          <a:off x="1995785" y="337300"/>
          <a:ext cx="1240708" cy="702045"/>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de-DE" sz="1200" kern="1200"/>
            <a:t>Cable Wizard Webinterface</a:t>
          </a:r>
        </a:p>
      </dsp:txBody>
      <dsp:txXfrm>
        <a:off x="1995785" y="337300"/>
        <a:ext cx="1240708" cy="468030"/>
      </dsp:txXfrm>
    </dsp:sp>
    <dsp:sp modelId="{816A5FCA-7159-4E27-B106-C1A9F13F3A5B}">
      <dsp:nvSpPr>
        <dsp:cNvPr id="0" name=""/>
        <dsp:cNvSpPr/>
      </dsp:nvSpPr>
      <dsp:spPr>
        <a:xfrm>
          <a:off x="2249906" y="805330"/>
          <a:ext cx="1240708" cy="107730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676672"/>
              <a:satOff val="-5114"/>
              <a:lumOff val="-196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de-DE" sz="1200" kern="1200"/>
            <a:t>customer accesses cable wizard webinterface</a:t>
          </a:r>
        </a:p>
      </dsp:txBody>
      <dsp:txXfrm>
        <a:off x="2281459" y="836883"/>
        <a:ext cx="1177602" cy="1014194"/>
      </dsp:txXfrm>
    </dsp:sp>
    <dsp:sp modelId="{F8DD2E47-A39B-4832-B45F-D91273071ABF}">
      <dsp:nvSpPr>
        <dsp:cNvPr id="0" name=""/>
        <dsp:cNvSpPr/>
      </dsp:nvSpPr>
      <dsp:spPr>
        <a:xfrm>
          <a:off x="3424580" y="416865"/>
          <a:ext cx="398744" cy="308900"/>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3424580" y="478645"/>
        <a:ext cx="306074" cy="185340"/>
      </dsp:txXfrm>
    </dsp:sp>
    <dsp:sp modelId="{0154A706-6B84-4D11-BD87-20329DDD16D9}">
      <dsp:nvSpPr>
        <dsp:cNvPr id="0" name=""/>
        <dsp:cNvSpPr/>
      </dsp:nvSpPr>
      <dsp:spPr>
        <a:xfrm>
          <a:off x="3988841" y="337300"/>
          <a:ext cx="1240708" cy="702045"/>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de-DE" sz="1200" kern="1200"/>
            <a:t>Information Lookup</a:t>
          </a:r>
        </a:p>
      </dsp:txBody>
      <dsp:txXfrm>
        <a:off x="3988841" y="337300"/>
        <a:ext cx="1240708" cy="468030"/>
      </dsp:txXfrm>
    </dsp:sp>
    <dsp:sp modelId="{8F0EE730-F5FD-4E74-BDD2-CBCBCF109060}">
      <dsp:nvSpPr>
        <dsp:cNvPr id="0" name=""/>
        <dsp:cNvSpPr/>
      </dsp:nvSpPr>
      <dsp:spPr>
        <a:xfrm>
          <a:off x="4242962" y="805330"/>
          <a:ext cx="1240708" cy="107730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de-DE" sz="1200" kern="1200"/>
            <a:t>search &amp; filtering of cables to fit customer requirements</a:t>
          </a:r>
        </a:p>
      </dsp:txBody>
      <dsp:txXfrm>
        <a:off x="4274515" y="836883"/>
        <a:ext cx="1177602" cy="101419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18C7DF-36C5-49BF-A132-346639E9DCEE}">
      <dsp:nvSpPr>
        <dsp:cNvPr id="0" name=""/>
        <dsp:cNvSpPr/>
      </dsp:nvSpPr>
      <dsp:spPr>
        <a:xfrm rot="5400000">
          <a:off x="-253975" y="729113"/>
          <a:ext cx="1132781" cy="137112"/>
        </a:xfrm>
        <a:prstGeom prst="rect">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2A01B57-21E8-4A15-92FA-FAF36A0C6A18}">
      <dsp:nvSpPr>
        <dsp:cNvPr id="0" name=""/>
        <dsp:cNvSpPr/>
      </dsp:nvSpPr>
      <dsp:spPr>
        <a:xfrm>
          <a:off x="2807" y="549"/>
          <a:ext cx="1523476" cy="91408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Company aquires new cable by R&amp;D or purchase</a:t>
          </a:r>
        </a:p>
      </dsp:txBody>
      <dsp:txXfrm>
        <a:off x="29580" y="27322"/>
        <a:ext cx="1469930" cy="860540"/>
      </dsp:txXfrm>
    </dsp:sp>
    <dsp:sp modelId="{346CBDA9-E325-4659-B086-44E6C6F2C33D}">
      <dsp:nvSpPr>
        <dsp:cNvPr id="0" name=""/>
        <dsp:cNvSpPr/>
      </dsp:nvSpPr>
      <dsp:spPr>
        <a:xfrm rot="5400000">
          <a:off x="-253975" y="1871721"/>
          <a:ext cx="1132781" cy="137112"/>
        </a:xfrm>
        <a:prstGeom prst="rect">
          <a:avLst/>
        </a:prstGeom>
        <a:solidFill>
          <a:schemeClr val="accent5">
            <a:hueOff val="-1470669"/>
            <a:satOff val="-2046"/>
            <a:lumOff val="-78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5B297A9-BAB5-490C-B235-78D89F15F57C}">
      <dsp:nvSpPr>
        <dsp:cNvPr id="0" name=""/>
        <dsp:cNvSpPr/>
      </dsp:nvSpPr>
      <dsp:spPr>
        <a:xfrm>
          <a:off x="2807" y="1143156"/>
          <a:ext cx="1523476" cy="914086"/>
        </a:xfrm>
        <a:prstGeom prst="roundRect">
          <a:avLst>
            <a:gd name="adj" fmla="val 10000"/>
          </a:avLst>
        </a:prstGeom>
        <a:solidFill>
          <a:schemeClr val="accent5">
            <a:hueOff val="-1225557"/>
            <a:satOff val="-1705"/>
            <a:lumOff val="-65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Cable Details are confirmed by either R&amp;D-Department or exteral source</a:t>
          </a:r>
        </a:p>
      </dsp:txBody>
      <dsp:txXfrm>
        <a:off x="29580" y="1169929"/>
        <a:ext cx="1469930" cy="860540"/>
      </dsp:txXfrm>
    </dsp:sp>
    <dsp:sp modelId="{57576B27-1649-42CC-B3FB-3D24F742DA53}">
      <dsp:nvSpPr>
        <dsp:cNvPr id="0" name=""/>
        <dsp:cNvSpPr/>
      </dsp:nvSpPr>
      <dsp:spPr>
        <a:xfrm>
          <a:off x="317328" y="2443025"/>
          <a:ext cx="2016398" cy="137112"/>
        </a:xfrm>
        <a:prstGeom prst="rect">
          <a:avLst/>
        </a:prstGeom>
        <a:solidFill>
          <a:schemeClr val="accent5">
            <a:hueOff val="-2941338"/>
            <a:satOff val="-4091"/>
            <a:lumOff val="-156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4808953-CEE7-4482-B3D0-4D4AB0721A3F}">
      <dsp:nvSpPr>
        <dsp:cNvPr id="0" name=""/>
        <dsp:cNvSpPr/>
      </dsp:nvSpPr>
      <dsp:spPr>
        <a:xfrm>
          <a:off x="2807" y="2285764"/>
          <a:ext cx="1523476" cy="914086"/>
        </a:xfrm>
        <a:prstGeom prst="roundRect">
          <a:avLst>
            <a:gd name="adj" fmla="val 10000"/>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User with access permissions logs into Cable Wizard</a:t>
          </a:r>
        </a:p>
      </dsp:txBody>
      <dsp:txXfrm>
        <a:off x="29580" y="2312537"/>
        <a:ext cx="1469930" cy="860540"/>
      </dsp:txXfrm>
    </dsp:sp>
    <dsp:sp modelId="{DE6FFBE8-5618-4826-BD9B-37F56FBD1CCA}">
      <dsp:nvSpPr>
        <dsp:cNvPr id="0" name=""/>
        <dsp:cNvSpPr/>
      </dsp:nvSpPr>
      <dsp:spPr>
        <a:xfrm rot="16200000">
          <a:off x="1772249" y="1871721"/>
          <a:ext cx="1132781" cy="137112"/>
        </a:xfrm>
        <a:prstGeom prst="rect">
          <a:avLst/>
        </a:prstGeom>
        <a:solidFill>
          <a:schemeClr val="accent5">
            <a:hueOff val="-4412007"/>
            <a:satOff val="-6137"/>
            <a:lumOff val="-2353"/>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22DC78A-CD5E-4AEC-9895-7FF475A049D5}">
      <dsp:nvSpPr>
        <dsp:cNvPr id="0" name=""/>
        <dsp:cNvSpPr/>
      </dsp:nvSpPr>
      <dsp:spPr>
        <a:xfrm>
          <a:off x="2029031" y="2285764"/>
          <a:ext cx="1523476" cy="914086"/>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Cable details are entered into cable wizard</a:t>
          </a:r>
        </a:p>
      </dsp:txBody>
      <dsp:txXfrm>
        <a:off x="2055804" y="2312537"/>
        <a:ext cx="1469930" cy="860540"/>
      </dsp:txXfrm>
    </dsp:sp>
    <dsp:sp modelId="{8DC94820-532D-460E-AD42-21D502203F1D}">
      <dsp:nvSpPr>
        <dsp:cNvPr id="0" name=""/>
        <dsp:cNvSpPr/>
      </dsp:nvSpPr>
      <dsp:spPr>
        <a:xfrm rot="16200000">
          <a:off x="1772249" y="729113"/>
          <a:ext cx="1132781" cy="137112"/>
        </a:xfrm>
        <a:prstGeom prst="rect">
          <a:avLst/>
        </a:prstGeom>
        <a:solidFill>
          <a:schemeClr val="accent5">
            <a:hueOff val="-5882676"/>
            <a:satOff val="-8182"/>
            <a:lumOff val="-313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ED397CE-5CF0-4114-A3B7-91CB1B8E8A34}">
      <dsp:nvSpPr>
        <dsp:cNvPr id="0" name=""/>
        <dsp:cNvSpPr/>
      </dsp:nvSpPr>
      <dsp:spPr>
        <a:xfrm>
          <a:off x="2029031" y="1143156"/>
          <a:ext cx="1523476" cy="914086"/>
        </a:xfrm>
        <a:prstGeom prst="roundRect">
          <a:avLst>
            <a:gd name="adj" fmla="val 10000"/>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Cable Wizard checks for duplicate entries by crossreferencing name and connector type </a:t>
          </a:r>
        </a:p>
      </dsp:txBody>
      <dsp:txXfrm>
        <a:off x="2055804" y="1169929"/>
        <a:ext cx="1469930" cy="860540"/>
      </dsp:txXfrm>
    </dsp:sp>
    <dsp:sp modelId="{239B27C7-9DF5-4EBA-91A5-63A4B974DB53}">
      <dsp:nvSpPr>
        <dsp:cNvPr id="0" name=""/>
        <dsp:cNvSpPr/>
      </dsp:nvSpPr>
      <dsp:spPr>
        <a:xfrm>
          <a:off x="2343553" y="157809"/>
          <a:ext cx="2016398" cy="137112"/>
        </a:xfrm>
        <a:prstGeom prst="rect">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C83FEBD-E870-47E6-A9DC-F32C91E3A4E3}">
      <dsp:nvSpPr>
        <dsp:cNvPr id="0" name=""/>
        <dsp:cNvSpPr/>
      </dsp:nvSpPr>
      <dsp:spPr>
        <a:xfrm>
          <a:off x="2029031" y="549"/>
          <a:ext cx="1523476" cy="914086"/>
        </a:xfrm>
        <a:prstGeom prst="roundRect">
          <a:avLst>
            <a:gd name="adj" fmla="val 10000"/>
          </a:avLst>
        </a:prstGeom>
        <a:solidFill>
          <a:schemeClr val="accent5">
            <a:hueOff val="-6127787"/>
            <a:satOff val="-8523"/>
            <a:lumOff val="-326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Cable Wizard saves Data in AMLX format </a:t>
          </a:r>
        </a:p>
      </dsp:txBody>
      <dsp:txXfrm>
        <a:off x="2055804" y="27322"/>
        <a:ext cx="1469930" cy="860540"/>
      </dsp:txXfrm>
    </dsp:sp>
    <dsp:sp modelId="{784EF80F-24DF-4E53-A41E-362D82406636}">
      <dsp:nvSpPr>
        <dsp:cNvPr id="0" name=""/>
        <dsp:cNvSpPr/>
      </dsp:nvSpPr>
      <dsp:spPr>
        <a:xfrm>
          <a:off x="4055255" y="549"/>
          <a:ext cx="1523476" cy="914086"/>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Display page of Display Wizard is refreshed, now with added new cable</a:t>
          </a:r>
        </a:p>
      </dsp:txBody>
      <dsp:txXfrm>
        <a:off x="4082028" y="27322"/>
        <a:ext cx="1469930" cy="86054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18C7DF-36C5-49BF-A132-346639E9DCEE}">
      <dsp:nvSpPr>
        <dsp:cNvPr id="0" name=""/>
        <dsp:cNvSpPr/>
      </dsp:nvSpPr>
      <dsp:spPr>
        <a:xfrm rot="5400000">
          <a:off x="759137" y="729113"/>
          <a:ext cx="1132781" cy="137112"/>
        </a:xfrm>
        <a:prstGeom prst="rect">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2A01B57-21E8-4A15-92FA-FAF36A0C6A18}">
      <dsp:nvSpPr>
        <dsp:cNvPr id="0" name=""/>
        <dsp:cNvSpPr/>
      </dsp:nvSpPr>
      <dsp:spPr>
        <a:xfrm>
          <a:off x="1015919" y="549"/>
          <a:ext cx="1523476" cy="91408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Company does not need a certain cable anymore</a:t>
          </a:r>
        </a:p>
      </dsp:txBody>
      <dsp:txXfrm>
        <a:off x="1042692" y="27322"/>
        <a:ext cx="1469930" cy="860540"/>
      </dsp:txXfrm>
    </dsp:sp>
    <dsp:sp modelId="{57576B27-1649-42CC-B3FB-3D24F742DA53}">
      <dsp:nvSpPr>
        <dsp:cNvPr id="0" name=""/>
        <dsp:cNvSpPr/>
      </dsp:nvSpPr>
      <dsp:spPr>
        <a:xfrm rot="5400000">
          <a:off x="759137" y="1871721"/>
          <a:ext cx="1132781" cy="137112"/>
        </a:xfrm>
        <a:prstGeom prst="rect">
          <a:avLst/>
        </a:prstGeom>
        <a:solidFill>
          <a:schemeClr val="accent5">
            <a:hueOff val="-2451115"/>
            <a:satOff val="-3409"/>
            <a:lumOff val="-130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4808953-CEE7-4482-B3D0-4D4AB0721A3F}">
      <dsp:nvSpPr>
        <dsp:cNvPr id="0" name=""/>
        <dsp:cNvSpPr/>
      </dsp:nvSpPr>
      <dsp:spPr>
        <a:xfrm>
          <a:off x="1015919" y="1143156"/>
          <a:ext cx="1523476" cy="914086"/>
        </a:xfrm>
        <a:prstGeom prst="roundRect">
          <a:avLst>
            <a:gd name="adj" fmla="val 10000"/>
          </a:avLst>
        </a:prstGeom>
        <a:solidFill>
          <a:schemeClr val="accent5">
            <a:hueOff val="-1838336"/>
            <a:satOff val="-2557"/>
            <a:lumOff val="-9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User with access permissions logs into Cable Wizard</a:t>
          </a:r>
        </a:p>
      </dsp:txBody>
      <dsp:txXfrm>
        <a:off x="1042692" y="1169929"/>
        <a:ext cx="1469930" cy="860540"/>
      </dsp:txXfrm>
    </dsp:sp>
    <dsp:sp modelId="{DE6FFBE8-5618-4826-BD9B-37F56FBD1CCA}">
      <dsp:nvSpPr>
        <dsp:cNvPr id="0" name=""/>
        <dsp:cNvSpPr/>
      </dsp:nvSpPr>
      <dsp:spPr>
        <a:xfrm>
          <a:off x="1330440" y="2443025"/>
          <a:ext cx="2016398" cy="137112"/>
        </a:xfrm>
        <a:prstGeom prst="rect">
          <a:avLst/>
        </a:prstGeom>
        <a:solidFill>
          <a:schemeClr val="accent5">
            <a:hueOff val="-4902230"/>
            <a:satOff val="-6819"/>
            <a:lumOff val="-261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22DC78A-CD5E-4AEC-9895-7FF475A049D5}">
      <dsp:nvSpPr>
        <dsp:cNvPr id="0" name=""/>
        <dsp:cNvSpPr/>
      </dsp:nvSpPr>
      <dsp:spPr>
        <a:xfrm>
          <a:off x="1015919" y="2285764"/>
          <a:ext cx="1523476" cy="914086"/>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The cable is entered through the Cable Wizard</a:t>
          </a:r>
        </a:p>
      </dsp:txBody>
      <dsp:txXfrm>
        <a:off x="1042692" y="2312537"/>
        <a:ext cx="1469930" cy="860540"/>
      </dsp:txXfrm>
    </dsp:sp>
    <dsp:sp modelId="{8DC94820-532D-460E-AD42-21D502203F1D}">
      <dsp:nvSpPr>
        <dsp:cNvPr id="0" name=""/>
        <dsp:cNvSpPr/>
      </dsp:nvSpPr>
      <dsp:spPr>
        <a:xfrm rot="16200000">
          <a:off x="2785361" y="1871721"/>
          <a:ext cx="1132781" cy="137112"/>
        </a:xfrm>
        <a:prstGeom prst="rect">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ED397CE-5CF0-4114-A3B7-91CB1B8E8A34}">
      <dsp:nvSpPr>
        <dsp:cNvPr id="0" name=""/>
        <dsp:cNvSpPr/>
      </dsp:nvSpPr>
      <dsp:spPr>
        <a:xfrm>
          <a:off x="3042143" y="2285764"/>
          <a:ext cx="1523476" cy="914086"/>
        </a:xfrm>
        <a:prstGeom prst="roundRect">
          <a:avLst>
            <a:gd name="adj" fmla="val 10000"/>
          </a:avLst>
        </a:prstGeom>
        <a:solidFill>
          <a:schemeClr val="accent5">
            <a:hueOff val="-5515009"/>
            <a:satOff val="-7671"/>
            <a:lumOff val="-29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Cable Wizard looks for the entry and removes the cable with all the associated specifications </a:t>
          </a:r>
        </a:p>
      </dsp:txBody>
      <dsp:txXfrm>
        <a:off x="3068916" y="2312537"/>
        <a:ext cx="1469930" cy="860540"/>
      </dsp:txXfrm>
    </dsp:sp>
    <dsp:sp modelId="{784EF80F-24DF-4E53-A41E-362D82406636}">
      <dsp:nvSpPr>
        <dsp:cNvPr id="0" name=""/>
        <dsp:cNvSpPr/>
      </dsp:nvSpPr>
      <dsp:spPr>
        <a:xfrm>
          <a:off x="3042143" y="1143156"/>
          <a:ext cx="1523476" cy="914086"/>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Display page of Display Wizard is refreshed, now without the removed cable</a:t>
          </a:r>
        </a:p>
      </dsp:txBody>
      <dsp:txXfrm>
        <a:off x="3068916" y="1169929"/>
        <a:ext cx="1469930" cy="86054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18C7DF-36C5-49BF-A132-346639E9DCEE}">
      <dsp:nvSpPr>
        <dsp:cNvPr id="0" name=""/>
        <dsp:cNvSpPr/>
      </dsp:nvSpPr>
      <dsp:spPr>
        <a:xfrm rot="5400000">
          <a:off x="759137" y="729113"/>
          <a:ext cx="1132781" cy="137112"/>
        </a:xfrm>
        <a:prstGeom prst="rect">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2A01B57-21E8-4A15-92FA-FAF36A0C6A18}">
      <dsp:nvSpPr>
        <dsp:cNvPr id="0" name=""/>
        <dsp:cNvSpPr/>
      </dsp:nvSpPr>
      <dsp:spPr>
        <a:xfrm>
          <a:off x="1015919" y="549"/>
          <a:ext cx="1523476" cy="91408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User needs a cable that fits their requirements </a:t>
          </a:r>
        </a:p>
      </dsp:txBody>
      <dsp:txXfrm>
        <a:off x="1042692" y="27322"/>
        <a:ext cx="1469930" cy="860540"/>
      </dsp:txXfrm>
    </dsp:sp>
    <dsp:sp modelId="{57576B27-1649-42CC-B3FB-3D24F742DA53}">
      <dsp:nvSpPr>
        <dsp:cNvPr id="0" name=""/>
        <dsp:cNvSpPr/>
      </dsp:nvSpPr>
      <dsp:spPr>
        <a:xfrm rot="5400000">
          <a:off x="759137" y="1871721"/>
          <a:ext cx="1132781" cy="137112"/>
        </a:xfrm>
        <a:prstGeom prst="rect">
          <a:avLst/>
        </a:prstGeom>
        <a:solidFill>
          <a:schemeClr val="accent5">
            <a:hueOff val="-2451115"/>
            <a:satOff val="-3409"/>
            <a:lumOff val="-130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4808953-CEE7-4482-B3D0-4D4AB0721A3F}">
      <dsp:nvSpPr>
        <dsp:cNvPr id="0" name=""/>
        <dsp:cNvSpPr/>
      </dsp:nvSpPr>
      <dsp:spPr>
        <a:xfrm>
          <a:off x="1015919" y="1143156"/>
          <a:ext cx="1523476" cy="914086"/>
        </a:xfrm>
        <a:prstGeom prst="roundRect">
          <a:avLst>
            <a:gd name="adj" fmla="val 10000"/>
          </a:avLst>
        </a:prstGeom>
        <a:solidFill>
          <a:schemeClr val="accent5">
            <a:hueOff val="-1838336"/>
            <a:satOff val="-2557"/>
            <a:lumOff val="-9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User enters the front page of the program</a:t>
          </a:r>
        </a:p>
      </dsp:txBody>
      <dsp:txXfrm>
        <a:off x="1042692" y="1169929"/>
        <a:ext cx="1469930" cy="860540"/>
      </dsp:txXfrm>
    </dsp:sp>
    <dsp:sp modelId="{DE6FFBE8-5618-4826-BD9B-37F56FBD1CCA}">
      <dsp:nvSpPr>
        <dsp:cNvPr id="0" name=""/>
        <dsp:cNvSpPr/>
      </dsp:nvSpPr>
      <dsp:spPr>
        <a:xfrm>
          <a:off x="1330440" y="2443025"/>
          <a:ext cx="2016398" cy="137112"/>
        </a:xfrm>
        <a:prstGeom prst="rect">
          <a:avLst/>
        </a:prstGeom>
        <a:solidFill>
          <a:schemeClr val="accent5">
            <a:hueOff val="-4902230"/>
            <a:satOff val="-6819"/>
            <a:lumOff val="-261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22DC78A-CD5E-4AEC-9895-7FF475A049D5}">
      <dsp:nvSpPr>
        <dsp:cNvPr id="0" name=""/>
        <dsp:cNvSpPr/>
      </dsp:nvSpPr>
      <dsp:spPr>
        <a:xfrm>
          <a:off x="1015919" y="2285764"/>
          <a:ext cx="1523476" cy="914086"/>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User uses the search engine to specify their needs </a:t>
          </a:r>
        </a:p>
      </dsp:txBody>
      <dsp:txXfrm>
        <a:off x="1042692" y="2312537"/>
        <a:ext cx="1469930" cy="860540"/>
      </dsp:txXfrm>
    </dsp:sp>
    <dsp:sp modelId="{8DC94820-532D-460E-AD42-21D502203F1D}">
      <dsp:nvSpPr>
        <dsp:cNvPr id="0" name=""/>
        <dsp:cNvSpPr/>
      </dsp:nvSpPr>
      <dsp:spPr>
        <a:xfrm rot="16200000">
          <a:off x="2785361" y="1871721"/>
          <a:ext cx="1132781" cy="137112"/>
        </a:xfrm>
        <a:prstGeom prst="rect">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ED397CE-5CF0-4114-A3B7-91CB1B8E8A34}">
      <dsp:nvSpPr>
        <dsp:cNvPr id="0" name=""/>
        <dsp:cNvSpPr/>
      </dsp:nvSpPr>
      <dsp:spPr>
        <a:xfrm>
          <a:off x="3042143" y="2285764"/>
          <a:ext cx="1523476" cy="914086"/>
        </a:xfrm>
        <a:prstGeom prst="roundRect">
          <a:avLst>
            <a:gd name="adj" fmla="val 10000"/>
          </a:avLst>
        </a:prstGeom>
        <a:solidFill>
          <a:schemeClr val="accent5">
            <a:hueOff val="-5515009"/>
            <a:satOff val="-7671"/>
            <a:lumOff val="-29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Cable Wizard searches the database for a fitting cable model</a:t>
          </a:r>
        </a:p>
      </dsp:txBody>
      <dsp:txXfrm>
        <a:off x="3068916" y="2312537"/>
        <a:ext cx="1469930" cy="860540"/>
      </dsp:txXfrm>
    </dsp:sp>
    <dsp:sp modelId="{BC83FEBD-E870-47E6-A9DC-F32C91E3A4E3}">
      <dsp:nvSpPr>
        <dsp:cNvPr id="0" name=""/>
        <dsp:cNvSpPr/>
      </dsp:nvSpPr>
      <dsp:spPr>
        <a:xfrm>
          <a:off x="3042143" y="1143156"/>
          <a:ext cx="1523476" cy="914086"/>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Cable Wizard presents all cables that match the requirements to the user</a:t>
          </a:r>
        </a:p>
      </dsp:txBody>
      <dsp:txXfrm>
        <a:off x="3068916" y="1169929"/>
        <a:ext cx="1469930" cy="86054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7B576F33-4FE2-6F40-814B-ED5045184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2216</Words>
  <Characters>12635</Characters>
  <Application>Microsoft Office Word</Application>
  <DocSecurity>0</DocSecurity>
  <Lines>105</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für Lastenheft</vt:lpstr>
      <vt:lpstr>Template für Lastenheft</vt:lpstr>
    </vt:vector>
  </TitlesOfParts>
  <Company>CENIT AG</Company>
  <LinksUpToDate>false</LinksUpToDate>
  <CharactersWithSpaces>14822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Leon Amtmann</cp:lastModifiedBy>
  <cp:revision>35</cp:revision>
  <dcterms:created xsi:type="dcterms:W3CDTF">2021-10-21T18:55:00Z</dcterms:created>
  <dcterms:modified xsi:type="dcterms:W3CDTF">2021-10-29T09:20:00Z</dcterms:modified>
</cp:coreProperties>
</file>